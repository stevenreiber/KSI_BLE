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6A8D" w14:textId="15D2A745" w:rsidR="0061284F" w:rsidRDefault="00ED24CB" w:rsidP="00DA52E6">
      <w:pPr>
        <w:pStyle w:val="Title"/>
      </w:pPr>
      <w:r>
        <w:t xml:space="preserve">BLE </w:t>
      </w:r>
      <w:r w:rsidR="003020A4">
        <w:t>Software</w:t>
      </w:r>
      <w:r w:rsidR="00DA52E6">
        <w:t xml:space="preserve"> Spec</w:t>
      </w:r>
    </w:p>
    <w:p w14:paraId="57E79189" w14:textId="21EB8C08" w:rsidR="002A79CB" w:rsidRPr="003773D3" w:rsidRDefault="0042350C">
      <w:ins w:id="0" w:author="Walp, Pat" w:date="2023-08-05T16:18:00Z">
        <w:r>
          <w:t>Version 2.</w:t>
        </w:r>
      </w:ins>
      <w:ins w:id="1" w:author="Walp, Pat" w:date="2023-11-08T16:58:00Z">
        <w:r w:rsidR="00242D75">
          <w:t>5</w:t>
        </w:r>
      </w:ins>
      <w:ins w:id="2" w:author="Walp, Pat" w:date="2023-11-07T08:43:00Z">
        <w:r w:rsidR="005646C8">
          <w:br/>
        </w:r>
        <w:r w:rsidR="005646C8" w:rsidRPr="003773D3">
          <w:t xml:space="preserve">2023 </w:t>
        </w:r>
        <w:r w:rsidR="005646C8">
          <w:t xml:space="preserve">Nov </w:t>
        </w:r>
      </w:ins>
      <w:ins w:id="3" w:author="Walp, Pat" w:date="2023-11-08T16:59:00Z">
        <w:r w:rsidR="00242D75">
          <w:t>8</w:t>
        </w:r>
      </w:ins>
      <w:ins w:id="4" w:author="Walp, Pat" w:date="2023-08-05T16:19:00Z">
        <w:r w:rsidR="003B72BA">
          <w:br/>
        </w:r>
      </w:ins>
      <w:r w:rsidR="002A79CB" w:rsidRPr="003773D3">
        <w:t>Pat Walp</w:t>
      </w:r>
      <w:ins w:id="5" w:author="Walp, Pat" w:date="2023-11-07T08:42:00Z">
        <w:r w:rsidR="00B60FE1">
          <w:t xml:space="preserve"> and</w:t>
        </w:r>
      </w:ins>
      <w:ins w:id="6" w:author="Walp, Pat" w:date="2023-11-07T08:43:00Z">
        <w:r w:rsidR="00B60FE1">
          <w:t xml:space="preserve"> John </w:t>
        </w:r>
        <w:r w:rsidR="005646C8">
          <w:t>Polakowski</w:t>
        </w:r>
      </w:ins>
      <w:r w:rsidR="002A79CB" w:rsidRPr="003773D3">
        <w:t>, KSI</w:t>
      </w:r>
      <w:del w:id="7" w:author="Walp, Pat" w:date="2023-11-07T08:43:00Z">
        <w:r w:rsidR="006E2314" w:rsidRPr="003773D3" w:rsidDel="00B60FE1">
          <w:delText xml:space="preserve"> -- 2023 </w:delText>
        </w:r>
      </w:del>
      <w:del w:id="8" w:author="Walp, Pat" w:date="2023-08-01T16:02:00Z">
        <w:r w:rsidR="006E2314" w:rsidRPr="003773D3" w:rsidDel="007C5AA9">
          <w:delText>April 17</w:delText>
        </w:r>
      </w:del>
    </w:p>
    <w:p w14:paraId="554D9929" w14:textId="42F88A20" w:rsidR="003B596F" w:rsidDel="0042350C" w:rsidRDefault="003B596F">
      <w:pPr>
        <w:pStyle w:val="Heading1"/>
        <w:rPr>
          <w:del w:id="9" w:author="Walp, Pat" w:date="2023-08-05T16:18:00Z"/>
        </w:rPr>
        <w:pPrChange w:id="10" w:author="Walp, Pat" w:date="2023-08-08T08:09:00Z">
          <w:pPr/>
        </w:pPrChange>
      </w:pPr>
      <w:del w:id="11" w:author="Walp, Pat" w:date="2023-08-05T16:18:00Z">
        <w:r w:rsidDel="0042350C">
          <w:delText xml:space="preserve">John Polakowski's comments added in </w:delText>
        </w:r>
        <w:r w:rsidRPr="003B596F" w:rsidDel="0042350C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blue</w:delText>
        </w:r>
        <w:r w:rsidDel="0042350C">
          <w:delText xml:space="preserve"> -- 2</w:delText>
        </w:r>
        <w:r w:rsidRPr="003773D3" w:rsidDel="0042350C">
          <w:delText xml:space="preserve">023 </w:delText>
        </w:r>
        <w:r w:rsidDel="0042350C">
          <w:delText>May 24</w:delText>
        </w:r>
      </w:del>
    </w:p>
    <w:p w14:paraId="6731FCA2" w14:textId="6D25596F" w:rsidR="001F1375" w:rsidRDefault="001F1375" w:rsidP="000A706D">
      <w:pPr>
        <w:pStyle w:val="Heading1"/>
      </w:pPr>
      <w:r>
        <w:t>Introduction:</w:t>
      </w:r>
    </w:p>
    <w:p w14:paraId="148C9720" w14:textId="7BF15A55" w:rsidR="006C0371" w:rsidRDefault="09A4FE40">
      <w:r>
        <w:t xml:space="preserve">This document </w:t>
      </w:r>
      <w:r w:rsidR="387CB934">
        <w:t xml:space="preserve">is </w:t>
      </w:r>
      <w:r>
        <w:t xml:space="preserve">my concept of </w:t>
      </w:r>
      <w:r w:rsidR="233556D8">
        <w:t xml:space="preserve">software that will allow us to use the CYBLE in our system.  Ideally Arrow/Infineon would develop </w:t>
      </w:r>
      <w:r w:rsidR="717B721B">
        <w:t xml:space="preserve">all of this, leaving very minor tweaks for us to do.  </w:t>
      </w:r>
      <w:proofErr w:type="gramStart"/>
      <w:r w:rsidR="002D29FF">
        <w:t>In the even</w:t>
      </w:r>
      <w:r w:rsidR="000E525D">
        <w:t>t</w:t>
      </w:r>
      <w:r w:rsidR="002D29FF">
        <w:t xml:space="preserve"> that</w:t>
      </w:r>
      <w:proofErr w:type="gramEnd"/>
      <w:r w:rsidR="717B721B">
        <w:t xml:space="preserve"> this is too much, the</w:t>
      </w:r>
      <w:r w:rsidR="0F437B85">
        <w:t xml:space="preserve"> more important part is the software running on CYBLE.</w:t>
      </w:r>
      <w:r w:rsidR="387CB934">
        <w:t xml:space="preserve">  Please have a look at this, and</w:t>
      </w:r>
      <w:r w:rsidR="5647916F">
        <w:t xml:space="preserve"> then let's talk about it.</w:t>
      </w:r>
    </w:p>
    <w:p w14:paraId="4CECADED" w14:textId="12329ACF" w:rsidR="005B5168" w:rsidRDefault="005B5168">
      <w:pPr>
        <w:rPr>
          <w:ins w:id="12" w:author="Walp, Pat" w:date="2023-08-08T08:10:00Z"/>
        </w:rPr>
      </w:pPr>
      <w:r>
        <w:t>The level of detail here is intended to be a balance of full "specification" and</w:t>
      </w:r>
      <w:r w:rsidR="002D5BAE">
        <w:t xml:space="preserve"> reasonable brevity.  I can think of a lot of things that should be added </w:t>
      </w:r>
      <w:r w:rsidR="00607B57">
        <w:t xml:space="preserve">to specify things completely, but for the most part these are things I don't really care about.  </w:t>
      </w:r>
      <w:r w:rsidR="00A34D0B">
        <w:t>Q</w:t>
      </w:r>
      <w:r w:rsidR="00607B57">
        <w:t>uestions and discussion are welcome.</w:t>
      </w:r>
    </w:p>
    <w:p w14:paraId="28F9C5D8" w14:textId="2673A601" w:rsidR="00980493" w:rsidRPr="00DE50CB" w:rsidRDefault="00585947">
      <w:ins w:id="13" w:author="Walp, Pat" w:date="2023-08-08T08:10:00Z">
        <w:r>
          <w:t xml:space="preserve">The </w:t>
        </w:r>
        <w:r w:rsidR="00AB66DA">
          <w:t xml:space="preserve">PC Operating System is assumed to be Windows, and </w:t>
        </w:r>
        <w:r w:rsidR="00932298">
          <w:t>the PC source is assumed to be Python</w:t>
        </w:r>
      </w:ins>
      <w:ins w:id="14" w:author="Walp, Pat" w:date="2023-08-08T08:11:00Z">
        <w:r w:rsidR="00932298">
          <w:t>.</w:t>
        </w:r>
        <w:r w:rsidR="008F4307">
          <w:t xml:space="preserve">  </w:t>
        </w:r>
      </w:ins>
      <w:proofErr w:type="gramStart"/>
      <w:ins w:id="15" w:author="Walp, Pat" w:date="2023-08-08T08:12:00Z">
        <w:r w:rsidR="00CC207D">
          <w:t>Also</w:t>
        </w:r>
        <w:proofErr w:type="gramEnd"/>
        <w:r w:rsidR="00CC207D">
          <w:t xml:space="preserve"> assuming that the Python is compiled to a Windows-native </w:t>
        </w:r>
        <w:r w:rsidR="00342E75">
          <w:t>.exe file.  (Background:  We may have an interest in a Linux executable</w:t>
        </w:r>
        <w:r w:rsidR="00FD0110">
          <w:t xml:space="preserve"> at some </w:t>
        </w:r>
      </w:ins>
      <w:ins w:id="16" w:author="Walp, Pat" w:date="2023-08-08T08:13:00Z">
        <w:r w:rsidR="00FD0110">
          <w:t xml:space="preserve">point, but this only something to be aware of, not necessarily to put any effort into.)  </w:t>
        </w:r>
      </w:ins>
      <w:ins w:id="17" w:author="Walp, Pat" w:date="2023-08-08T08:14:00Z">
        <w:r w:rsidR="00561407">
          <w:t xml:space="preserve">Let us know if </w:t>
        </w:r>
        <w:r w:rsidR="00BC6B64">
          <w:t>you would prefer</w:t>
        </w:r>
      </w:ins>
      <w:ins w:id="18" w:author="Walp, Pat" w:date="2023-08-08T08:15:00Z">
        <w:r w:rsidR="00BC6B64">
          <w:t xml:space="preserve"> otherwise.</w:t>
        </w:r>
      </w:ins>
    </w:p>
    <w:p w14:paraId="5A668628" w14:textId="73C959CA" w:rsidR="00915C21" w:rsidRPr="00DA52E6" w:rsidRDefault="00394A33" w:rsidP="000A706D">
      <w:pPr>
        <w:pStyle w:val="Heading1"/>
      </w:pPr>
      <w:r>
        <w:t>Two</w:t>
      </w:r>
      <w:r w:rsidR="00915C21" w:rsidRPr="00DA52E6">
        <w:t xml:space="preserve"> </w:t>
      </w:r>
      <w:r>
        <w:t>C</w:t>
      </w:r>
      <w:r w:rsidR="00915C21" w:rsidRPr="00DA52E6">
        <w:t>omponents:</w:t>
      </w:r>
    </w:p>
    <w:p w14:paraId="06C608D3" w14:textId="1FF05DC1" w:rsidR="00915C21" w:rsidRPr="00E46BA2" w:rsidRDefault="00915C21" w:rsidP="00915C21">
      <w:pPr>
        <w:pStyle w:val="ListParagraph"/>
        <w:numPr>
          <w:ilvl w:val="0"/>
          <w:numId w:val="1"/>
        </w:numPr>
      </w:pPr>
      <w:r w:rsidRPr="00E46BA2">
        <w:t>Running on CYBLE</w:t>
      </w:r>
    </w:p>
    <w:p w14:paraId="634973FA" w14:textId="27E2723F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Carr</w:t>
      </w:r>
      <w:r w:rsidR="001A5C21" w:rsidRPr="00E46BA2">
        <w:t>y</w:t>
      </w:r>
      <w:r w:rsidRPr="00E46BA2">
        <w:t xml:space="preserve"> out commands from host</w:t>
      </w:r>
    </w:p>
    <w:p w14:paraId="06F47E4F" w14:textId="201C0CC6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 xml:space="preserve">Collect data from </w:t>
      </w:r>
      <w:del w:id="19" w:author="Walp, Pat" w:date="2023-08-08T17:52:00Z">
        <w:r w:rsidR="00BA0152" w:rsidRPr="00E46BA2" w:rsidDel="00D56A30">
          <w:delText xml:space="preserve">18 </w:delText>
        </w:r>
      </w:del>
      <w:ins w:id="20" w:author="Walp, Pat" w:date="2023-08-08T17:52:00Z">
        <w:r w:rsidR="00D56A30">
          <w:t>25</w:t>
        </w:r>
        <w:r w:rsidR="00D56A30" w:rsidRPr="00E46BA2">
          <w:t xml:space="preserve"> </w:t>
        </w:r>
      </w:ins>
      <w:r w:rsidR="00BA0152" w:rsidRPr="00E46BA2">
        <w:t>bits of</w:t>
      </w:r>
      <w:r w:rsidRPr="00E46BA2">
        <w:t xml:space="preserve"> </w:t>
      </w:r>
      <w:r w:rsidR="00F3029A" w:rsidRPr="00E46BA2">
        <w:t>digital inputs (</w:t>
      </w:r>
      <w:r w:rsidRPr="00E46BA2">
        <w:t>GPIO</w:t>
      </w:r>
      <w:r w:rsidR="00F3029A" w:rsidRPr="00E46BA2">
        <w:t>)</w:t>
      </w:r>
    </w:p>
    <w:p w14:paraId="1A10CCD1" w14:textId="4D4337DE" w:rsidR="00915C21" w:rsidRPr="00E46BA2" w:rsidDel="00C5133C" w:rsidRDefault="00915C21" w:rsidP="00915C21">
      <w:pPr>
        <w:pStyle w:val="ListParagraph"/>
        <w:numPr>
          <w:ilvl w:val="1"/>
          <w:numId w:val="1"/>
        </w:numPr>
        <w:rPr>
          <w:del w:id="21" w:author="Walp, Pat" w:date="2023-08-02T08:07:00Z"/>
        </w:rPr>
      </w:pPr>
      <w:del w:id="22" w:author="Walp, Pat" w:date="2023-08-02T08:07:00Z">
        <w:r w:rsidRPr="00E46BA2" w:rsidDel="00C5133C">
          <w:delText>Collect data from 17 ADC channels</w:delText>
        </w:r>
      </w:del>
    </w:p>
    <w:p w14:paraId="5779D320" w14:textId="0A75FC10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Talks to 8 i2c slaves within target</w:t>
      </w:r>
    </w:p>
    <w:p w14:paraId="6B539F11" w14:textId="20ADE940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 xml:space="preserve">Talks to </w:t>
      </w:r>
      <w:r w:rsidR="001304BA" w:rsidRPr="00E46BA2">
        <w:t>FPGA</w:t>
      </w:r>
      <w:r w:rsidRPr="00E46BA2">
        <w:t xml:space="preserve"> UART within target</w:t>
      </w:r>
    </w:p>
    <w:p w14:paraId="735DBAC8" w14:textId="405BB89A" w:rsidR="00915C21" w:rsidRPr="00E46BA2" w:rsidRDefault="00915C21" w:rsidP="00915C21">
      <w:pPr>
        <w:pStyle w:val="ListParagraph"/>
        <w:numPr>
          <w:ilvl w:val="0"/>
          <w:numId w:val="1"/>
        </w:numPr>
      </w:pPr>
      <w:r w:rsidRPr="00E46BA2">
        <w:t>Running on PC (</w:t>
      </w:r>
      <w:r w:rsidR="007C3603" w:rsidRPr="00E46BA2">
        <w:t>"</w:t>
      </w:r>
      <w:r w:rsidRPr="00E46BA2">
        <w:t>host</w:t>
      </w:r>
      <w:r w:rsidR="007C3603" w:rsidRPr="00E46BA2">
        <w:t>"</w:t>
      </w:r>
      <w:r w:rsidRPr="00E46BA2">
        <w:t>)</w:t>
      </w:r>
    </w:p>
    <w:p w14:paraId="61283C81" w14:textId="7EAF9663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Accepts commands from command line</w:t>
      </w:r>
    </w:p>
    <w:p w14:paraId="31296208" w14:textId="738A6F0C" w:rsidR="00915C21" w:rsidRPr="00E46BA2" w:rsidDel="006829BD" w:rsidRDefault="00915C21" w:rsidP="00AC41E7">
      <w:pPr>
        <w:pStyle w:val="ListParagraph"/>
        <w:numPr>
          <w:ilvl w:val="1"/>
          <w:numId w:val="1"/>
        </w:numPr>
        <w:rPr>
          <w:del w:id="23" w:author="Walp, Pat" w:date="2023-08-04T15:27:00Z"/>
        </w:rPr>
      </w:pPr>
      <w:r w:rsidRPr="00E46BA2">
        <w:t>Returns</w:t>
      </w:r>
      <w:r w:rsidR="00591415" w:rsidRPr="00E46BA2">
        <w:t xml:space="preserve"> results of those commands in the same terminal</w:t>
      </w:r>
      <w:ins w:id="24" w:author="Walp, Pat" w:date="2023-08-04T15:27:00Z">
        <w:r w:rsidR="006829BD">
          <w:t xml:space="preserve">.  </w:t>
        </w:r>
      </w:ins>
    </w:p>
    <w:p w14:paraId="3C050408" w14:textId="66B7526C" w:rsidR="00591415" w:rsidRPr="00E46BA2" w:rsidDel="007D561F" w:rsidRDefault="00591415">
      <w:pPr>
        <w:pStyle w:val="ListParagraph"/>
        <w:numPr>
          <w:ilvl w:val="1"/>
          <w:numId w:val="1"/>
        </w:numPr>
        <w:rPr>
          <w:del w:id="25" w:author="Walp, Pat" w:date="2023-08-04T15:26:00Z"/>
        </w:rPr>
      </w:pPr>
      <w:del w:id="26" w:author="Walp, Pat" w:date="2023-08-04T15:25:00Z">
        <w:r w:rsidRPr="00E46BA2" w:rsidDel="001E1428">
          <w:delText>Provides options to log</w:delText>
        </w:r>
      </w:del>
      <w:ins w:id="27" w:author="Walp, Pat" w:date="2023-08-04T15:25:00Z">
        <w:r w:rsidR="001E1428">
          <w:t>All</w:t>
        </w:r>
        <w:r w:rsidR="007D561F">
          <w:t xml:space="preserve"> output goes to stdout, with an option to be copied</w:t>
        </w:r>
      </w:ins>
      <w:ins w:id="28" w:author="Walp, Pat" w:date="2023-08-04T15:26:00Z">
        <w:r w:rsidR="007D561F">
          <w:t xml:space="preserve"> to </w:t>
        </w:r>
      </w:ins>
      <w:del w:id="29" w:author="Walp, Pat" w:date="2023-08-04T15:26:00Z">
        <w:r w:rsidRPr="00E46BA2" w:rsidDel="007D561F">
          <w:delText xml:space="preserve"> output to</w:delText>
        </w:r>
      </w:del>
    </w:p>
    <w:p w14:paraId="7671549D" w14:textId="0F656872" w:rsidR="00591415" w:rsidRPr="00E46BA2" w:rsidDel="007D561F" w:rsidRDefault="00591415">
      <w:pPr>
        <w:pStyle w:val="ListParagraph"/>
        <w:numPr>
          <w:ilvl w:val="2"/>
          <w:numId w:val="1"/>
        </w:numPr>
        <w:rPr>
          <w:del w:id="30" w:author="Walp, Pat" w:date="2023-08-04T15:26:00Z"/>
        </w:rPr>
      </w:pPr>
      <w:del w:id="31" w:author="Walp, Pat" w:date="2023-08-04T15:26:00Z">
        <w:r w:rsidRPr="00E46BA2" w:rsidDel="007D561F">
          <w:delText>standard output</w:delText>
        </w:r>
      </w:del>
    </w:p>
    <w:p w14:paraId="21366FAA" w14:textId="267C48E6" w:rsidR="00591415" w:rsidRPr="00E46BA2" w:rsidRDefault="26AB4F28" w:rsidP="007D561F">
      <w:pPr>
        <w:pStyle w:val="ListParagraph"/>
        <w:numPr>
          <w:ilvl w:val="2"/>
          <w:numId w:val="1"/>
        </w:numPr>
      </w:pPr>
      <w:r>
        <w:t xml:space="preserve">a text </w:t>
      </w:r>
      <w:proofErr w:type="gramStart"/>
      <w:r>
        <w:t>file</w:t>
      </w:r>
      <w:proofErr w:type="gramEnd"/>
      <w:ins w:id="32" w:author="Walp, Pat" w:date="2023-08-04T15:27:00Z">
        <w:r w:rsidR="00B939FF">
          <w:t>.</w:t>
        </w:r>
      </w:ins>
    </w:p>
    <w:p w14:paraId="2B0AE3B4" w14:textId="77777777" w:rsidR="00591415" w:rsidRPr="00E46BA2" w:rsidRDefault="00591415" w:rsidP="00591415">
      <w:pPr>
        <w:pStyle w:val="ListParagraph"/>
        <w:numPr>
          <w:ilvl w:val="1"/>
          <w:numId w:val="1"/>
        </w:numPr>
      </w:pPr>
      <w:r w:rsidRPr="00E46BA2">
        <w:t>Provides option to accept input from</w:t>
      </w:r>
    </w:p>
    <w:p w14:paraId="0F0866C4" w14:textId="224532F3" w:rsidR="00591415" w:rsidRPr="00E46BA2" w:rsidRDefault="00591415" w:rsidP="00591415">
      <w:pPr>
        <w:pStyle w:val="ListParagraph"/>
        <w:numPr>
          <w:ilvl w:val="2"/>
          <w:numId w:val="1"/>
        </w:numPr>
      </w:pPr>
      <w:r w:rsidRPr="00E46BA2">
        <w:t>standard input</w:t>
      </w:r>
    </w:p>
    <w:p w14:paraId="3BA1183D" w14:textId="5E312CD3" w:rsidR="00591415" w:rsidRPr="00E46BA2" w:rsidRDefault="26AB4F28" w:rsidP="00591415">
      <w:pPr>
        <w:pStyle w:val="ListParagraph"/>
        <w:numPr>
          <w:ilvl w:val="2"/>
          <w:numId w:val="1"/>
        </w:numPr>
      </w:pPr>
      <w:r>
        <w:t>a text file</w:t>
      </w:r>
    </w:p>
    <w:p w14:paraId="21DBFF6D" w14:textId="209F8A69" w:rsidR="00250A71" w:rsidRPr="00E46BA2" w:rsidRDefault="00250A71" w:rsidP="00250A71">
      <w:pPr>
        <w:pStyle w:val="ListParagraph"/>
        <w:numPr>
          <w:ilvl w:val="1"/>
          <w:numId w:val="1"/>
        </w:numPr>
      </w:pPr>
      <w:r w:rsidRPr="00E46BA2">
        <w:t>Command-line editing:  The usual</w:t>
      </w:r>
    </w:p>
    <w:p w14:paraId="66754D5F" w14:textId="5307E354" w:rsidR="00290571" w:rsidRPr="00E46BA2" w:rsidRDefault="00290571" w:rsidP="00290571">
      <w:pPr>
        <w:pStyle w:val="ListParagraph"/>
        <w:numPr>
          <w:ilvl w:val="2"/>
          <w:numId w:val="1"/>
        </w:numPr>
      </w:pPr>
      <w:r w:rsidRPr="00E46BA2">
        <w:t>up/down arrows for command history</w:t>
      </w:r>
    </w:p>
    <w:p w14:paraId="1B7297B7" w14:textId="203248C2" w:rsidR="00290571" w:rsidRPr="00E46BA2" w:rsidRDefault="00290571" w:rsidP="00290571">
      <w:pPr>
        <w:pStyle w:val="ListParagraph"/>
        <w:numPr>
          <w:ilvl w:val="2"/>
          <w:numId w:val="1"/>
        </w:numPr>
      </w:pPr>
      <w:r w:rsidRPr="00E46BA2">
        <w:t>left/right arrows to move cursor within a command</w:t>
      </w:r>
    </w:p>
    <w:p w14:paraId="4DBC9E9A" w14:textId="4D726DC1" w:rsidR="00290571" w:rsidRPr="00E46BA2" w:rsidRDefault="00DA40B0" w:rsidP="00290571">
      <w:pPr>
        <w:pStyle w:val="ListParagraph"/>
        <w:numPr>
          <w:ilvl w:val="2"/>
          <w:numId w:val="1"/>
        </w:numPr>
      </w:pPr>
      <w:r w:rsidRPr="00E46BA2">
        <w:t>typ</w:t>
      </w:r>
      <w:r w:rsidR="0012096B" w:rsidRPr="00E46BA2">
        <w:t>e</w:t>
      </w:r>
      <w:r w:rsidRPr="00E46BA2">
        <w:t xml:space="preserve"> </w:t>
      </w:r>
      <w:r w:rsidR="0012096B" w:rsidRPr="00E46BA2">
        <w:t xml:space="preserve">to </w:t>
      </w:r>
      <w:r w:rsidRPr="00E46BA2">
        <w:t xml:space="preserve">insert, backspace </w:t>
      </w:r>
      <w:r w:rsidR="0012096B" w:rsidRPr="00E46BA2">
        <w:t xml:space="preserve">to </w:t>
      </w:r>
      <w:r w:rsidRPr="00E46BA2">
        <w:t>delete</w:t>
      </w:r>
    </w:p>
    <w:p w14:paraId="087DA1CC" w14:textId="1A4A4FFF" w:rsidR="00765ACC" w:rsidRPr="00765ACC" w:rsidRDefault="00765ACC" w:rsidP="000A706D">
      <w:pPr>
        <w:pStyle w:val="Heading1"/>
      </w:pPr>
      <w:r w:rsidRPr="00765ACC">
        <w:t>Host (PC) User Interface</w:t>
      </w:r>
    </w:p>
    <w:p w14:paraId="0BAEBADC" w14:textId="02A82DBE" w:rsidR="004455F4" w:rsidRPr="00E92886" w:rsidDel="00455DB6" w:rsidRDefault="009D190B" w:rsidP="00915C21">
      <w:pPr>
        <w:rPr>
          <w:del w:id="33" w:author="Walp, Pat" w:date="2023-08-08T08:15:00Z"/>
        </w:rPr>
      </w:pPr>
      <w:r w:rsidRPr="00CD0545">
        <w:t>This is a command line application,</w:t>
      </w:r>
      <w:r w:rsidR="00E24BBB" w:rsidRPr="00CD0545">
        <w:t xml:space="preserve"> compiled to an executable "dble.exe".  I</w:t>
      </w:r>
      <w:r w:rsidRPr="00CD0545">
        <w:t>t is executed within a DOS window</w:t>
      </w:r>
      <w:r w:rsidR="00175FFC" w:rsidRPr="00CD0545">
        <w:t xml:space="preserve"> by typing "</w:t>
      </w:r>
      <w:r w:rsidR="007B4BB7" w:rsidRPr="00CD0545">
        <w:t>d</w:t>
      </w:r>
      <w:r w:rsidR="00175FFC" w:rsidRPr="00CD0545">
        <w:t xml:space="preserve">ble".  </w:t>
      </w:r>
      <w:r w:rsidR="008D0F4C" w:rsidRPr="00CD0545">
        <w:t>Within the application e</w:t>
      </w:r>
      <w:r w:rsidR="00A14028" w:rsidRPr="00CD0545">
        <w:t>ach</w:t>
      </w:r>
      <w:r w:rsidR="004455F4" w:rsidRPr="00CD0545">
        <w:t xml:space="preserve"> command</w:t>
      </w:r>
      <w:r w:rsidR="00A14028" w:rsidRPr="00CD0545">
        <w:t xml:space="preserve"> i</w:t>
      </w:r>
      <w:r w:rsidR="004455F4" w:rsidRPr="00CD0545">
        <w:t>s</w:t>
      </w:r>
      <w:r w:rsidR="00264F8C" w:rsidRPr="00CD0545">
        <w:t xml:space="preserve"> entered on a command line</w:t>
      </w:r>
      <w:r w:rsidR="00A14028" w:rsidRPr="00CD0545">
        <w:t>.  O</w:t>
      </w:r>
      <w:r w:rsidR="00264F8C" w:rsidRPr="00CD0545">
        <w:t xml:space="preserve">utput is displayed immediately after.  </w:t>
      </w:r>
      <w:ins w:id="34" w:author="Walp, Pat" w:date="2023-08-04T15:30:00Z">
        <w:r w:rsidR="00C74034">
          <w:t xml:space="preserve">Output from </w:t>
        </w:r>
      </w:ins>
      <w:del w:id="35" w:author="Walp, Pat" w:date="2023-08-04T15:30:00Z">
        <w:r w:rsidR="00946A9D" w:rsidRPr="00CD0545" w:rsidDel="00C74034">
          <w:delText xml:space="preserve">Commands </w:delText>
        </w:r>
      </w:del>
      <w:ins w:id="36" w:author="Walp, Pat" w:date="2023-08-04T15:30:00Z">
        <w:r w:rsidR="00C74034">
          <w:t>c</w:t>
        </w:r>
        <w:r w:rsidR="00C74034" w:rsidRPr="00CD0545">
          <w:t xml:space="preserve">ommands </w:t>
        </w:r>
      </w:ins>
      <w:r w:rsidR="00946A9D" w:rsidRPr="00CD0545">
        <w:t xml:space="preserve">that </w:t>
      </w:r>
      <w:r w:rsidR="005B60D5" w:rsidRPr="00CD0545">
        <w:t xml:space="preserve">interact with the target </w:t>
      </w:r>
      <w:r w:rsidR="00660A7E" w:rsidRPr="00CD0545">
        <w:t>(</w:t>
      </w:r>
      <w:r w:rsidR="009C054F" w:rsidRPr="00CD0545">
        <w:t>other than</w:t>
      </w:r>
      <w:r w:rsidR="000476A5" w:rsidRPr="00CD0545">
        <w:t xml:space="preserve"> </w:t>
      </w:r>
      <w:r w:rsidR="00660A7E" w:rsidRPr="00CD0545">
        <w:t>uart</w:t>
      </w:r>
      <w:r w:rsidR="000476A5" w:rsidRPr="00CD0545">
        <w:t>)</w:t>
      </w:r>
      <w:r w:rsidR="005D5994" w:rsidRPr="00CD0545">
        <w:t xml:space="preserve"> start with a</w:t>
      </w:r>
      <w:del w:id="37" w:author="Walp, Pat" w:date="2023-08-04T15:30:00Z">
        <w:r w:rsidR="005D5994" w:rsidRPr="00CD0545" w:rsidDel="00015687">
          <w:delText>n optional</w:delText>
        </w:r>
      </w:del>
      <w:r w:rsidR="005D5994" w:rsidRPr="00CD0545">
        <w:t xml:space="preserve"> time stamp.</w:t>
      </w:r>
      <w:ins w:id="38" w:author="Walp, Pat" w:date="2023-08-08T07:39:00Z">
        <w:r w:rsidR="00C90158">
          <w:t xml:space="preserve">  If invoked with a </w:t>
        </w:r>
        <w:r w:rsidR="00E92886">
          <w:t xml:space="preserve">single parameter, take that  parameter to be a </w:t>
        </w:r>
      </w:ins>
      <w:ins w:id="39" w:author="Walp, Pat" w:date="2023-08-08T07:40:00Z">
        <w:r w:rsidR="00E92886">
          <w:t>script file</w:t>
        </w:r>
        <w:r w:rsidR="00843100">
          <w:t xml:space="preserve">. </w:t>
        </w:r>
        <w:r w:rsidR="00E92886">
          <w:t xml:space="preserve"> (</w:t>
        </w:r>
        <w:r w:rsidR="00843100">
          <w:t>S</w:t>
        </w:r>
        <w:r w:rsidR="00E92886">
          <w:t xml:space="preserve">ee the </w:t>
        </w:r>
      </w:ins>
      <w:ins w:id="40" w:author="Walp, Pat" w:date="2023-08-08T08:15:00Z">
        <w:r w:rsidR="00886F84" w:rsidRPr="00A5029E">
          <w:rPr>
            <w:rFonts w:ascii="Consolas" w:hAnsi="Consolas"/>
            <w:b/>
            <w:bCs/>
            <w:sz w:val="20"/>
            <w:szCs w:val="20"/>
          </w:rPr>
          <w:t>infile</w:t>
        </w:r>
      </w:ins>
      <w:ins w:id="41" w:author="Walp, Pat" w:date="2023-08-08T08:16:00Z">
        <w:r w:rsidR="00886F84">
          <w:t xml:space="preserve"> </w:t>
        </w:r>
      </w:ins>
      <w:ins w:id="42" w:author="Walp, Pat" w:date="2023-08-08T07:40:00Z">
        <w:r w:rsidR="00E92886">
          <w:t>command below</w:t>
        </w:r>
        <w:r w:rsidR="00843100">
          <w:t>.</w:t>
        </w:r>
        <w:r w:rsidR="00E92886">
          <w:t>)</w:t>
        </w:r>
      </w:ins>
    </w:p>
    <w:p w14:paraId="3C946A01" w14:textId="77777777" w:rsidR="00A5029E" w:rsidRDefault="00A5029E">
      <w:pPr>
        <w:rPr>
          <w:rFonts w:ascii="Consolas" w:hAnsi="Consolas"/>
          <w:sz w:val="20"/>
          <w:szCs w:val="20"/>
        </w:rPr>
      </w:pPr>
      <w:del w:id="43" w:author="Walp, Pat" w:date="2023-08-08T08:15:00Z">
        <w:r w:rsidDel="00455DB6">
          <w:rPr>
            <w:rFonts w:ascii="Consolas" w:hAnsi="Consolas"/>
            <w:sz w:val="20"/>
            <w:szCs w:val="20"/>
          </w:rPr>
          <w:br w:type="page"/>
        </w:r>
      </w:del>
    </w:p>
    <w:p w14:paraId="74B31634" w14:textId="5230FE30" w:rsidR="00765ACC" w:rsidRPr="00455DB6" w:rsidRDefault="00765ACC" w:rsidP="00765ACC">
      <w:pPr>
        <w:rPr>
          <w:rFonts w:ascii="Consolas" w:hAnsi="Consolas"/>
          <w:sz w:val="20"/>
          <w:szCs w:val="20"/>
          <w:u w:val="single"/>
          <w:rPrChange w:id="44" w:author="Walp, Pat" w:date="2023-08-08T08:15:00Z">
            <w:rPr>
              <w:rFonts w:ascii="Consolas" w:hAnsi="Consolas"/>
              <w:sz w:val="20"/>
              <w:szCs w:val="20"/>
            </w:rPr>
          </w:rPrChange>
        </w:rPr>
      </w:pPr>
      <w:r w:rsidRPr="00455DB6">
        <w:rPr>
          <w:rFonts w:ascii="Consolas" w:hAnsi="Consolas"/>
          <w:sz w:val="20"/>
          <w:szCs w:val="20"/>
          <w:u w:val="single"/>
          <w:rPrChange w:id="45" w:author="Walp, Pat" w:date="2023-08-08T08:15:00Z">
            <w:rPr>
              <w:rFonts w:ascii="Consolas" w:hAnsi="Consolas"/>
              <w:sz w:val="20"/>
              <w:szCs w:val="20"/>
            </w:rPr>
          </w:rPrChange>
        </w:rPr>
        <w:t>Commands:</w:t>
      </w:r>
    </w:p>
    <w:p w14:paraId="6DE4403A" w14:textId="2434E4CD" w:rsidR="004B2416" w:rsidRPr="00A5029E" w:rsidDel="001E53D5" w:rsidRDefault="74A92317" w:rsidP="00E17F00">
      <w:pPr>
        <w:ind w:left="1260" w:hanging="1260"/>
        <w:rPr>
          <w:del w:id="46" w:author="Walp, Pat" w:date="2023-08-04T15:32:00Z"/>
          <w:rFonts w:ascii="Consolas" w:hAnsi="Consolas"/>
          <w:sz w:val="20"/>
          <w:szCs w:val="20"/>
        </w:rPr>
      </w:pPr>
      <w:r w:rsidRPr="58B3BB4A">
        <w:rPr>
          <w:rFonts w:ascii="Consolas" w:hAnsi="Consolas"/>
          <w:b/>
          <w:bCs/>
          <w:sz w:val="20"/>
          <w:szCs w:val="20"/>
        </w:rPr>
        <w:t>r</w:t>
      </w:r>
      <w:r w:rsidR="3B8503C1" w:rsidRPr="58B3BB4A">
        <w:rPr>
          <w:rFonts w:ascii="Consolas" w:hAnsi="Consolas"/>
          <w:b/>
          <w:bCs/>
          <w:sz w:val="20"/>
          <w:szCs w:val="20"/>
        </w:rPr>
        <w:t>b</w:t>
      </w:r>
      <w:r w:rsidR="56031C08" w:rsidRPr="58B3BB4A">
        <w:rPr>
          <w:rFonts w:ascii="Consolas" w:hAnsi="Consolas"/>
          <w:b/>
          <w:bCs/>
          <w:sz w:val="20"/>
          <w:szCs w:val="20"/>
        </w:rPr>
        <w:t xml:space="preserve"> </w:t>
      </w:r>
      <w:r w:rsidR="004B2416" w:rsidRPr="00A5029E">
        <w:rPr>
          <w:rFonts w:ascii="Consolas" w:hAnsi="Consolas"/>
          <w:b/>
          <w:bCs/>
          <w:sz w:val="20"/>
          <w:szCs w:val="20"/>
        </w:rPr>
        <w:t>GPIO</w:t>
      </w:r>
      <w:del w:id="47" w:author="Walp, Pat" w:date="2023-08-04T15:32:00Z">
        <w:r w:rsidR="005A261D" w:rsidRPr="00A5029E" w:rsidDel="001E53D5">
          <w:rPr>
            <w:rFonts w:ascii="Consolas" w:hAnsi="Consolas"/>
            <w:b/>
            <w:bCs/>
            <w:sz w:val="20"/>
            <w:szCs w:val="20"/>
          </w:rPr>
          <w:delText>s</w:delText>
        </w:r>
      </w:del>
      <w:r w:rsidR="56031C08" w:rsidRPr="58B3BB4A">
        <w:rPr>
          <w:rFonts w:ascii="Consolas" w:hAnsi="Consolas"/>
          <w:b/>
          <w:bCs/>
          <w:sz w:val="20"/>
          <w:szCs w:val="20"/>
        </w:rPr>
        <w:t>_SPEC</w:t>
      </w:r>
      <w:r w:rsidR="56031C08" w:rsidRPr="58B3BB4A">
        <w:rPr>
          <w:rFonts w:ascii="Consolas" w:hAnsi="Consolas"/>
          <w:sz w:val="20"/>
          <w:szCs w:val="20"/>
        </w:rPr>
        <w:t xml:space="preserve"> -- read </w:t>
      </w:r>
      <w:r w:rsidR="3B8503C1" w:rsidRPr="58B3BB4A">
        <w:rPr>
          <w:rFonts w:ascii="Consolas" w:hAnsi="Consolas"/>
          <w:sz w:val="20"/>
          <w:szCs w:val="20"/>
        </w:rPr>
        <w:t xml:space="preserve">bits </w:t>
      </w:r>
      <w:r w:rsidR="56031C08" w:rsidRPr="58B3BB4A">
        <w:rPr>
          <w:rFonts w:ascii="Consolas" w:hAnsi="Consolas"/>
          <w:sz w:val="20"/>
          <w:szCs w:val="20"/>
        </w:rPr>
        <w:t>and display</w:t>
      </w:r>
      <w:ins w:id="48" w:author="Walp, Pat" w:date="2023-08-04T15:32:00Z">
        <w:r w:rsidR="00257FB4">
          <w:rPr>
            <w:rFonts w:ascii="Consolas" w:hAnsi="Consolas"/>
            <w:sz w:val="20"/>
            <w:szCs w:val="20"/>
          </w:rPr>
          <w:br/>
        </w:r>
      </w:ins>
    </w:p>
    <w:p w14:paraId="6880D339" w14:textId="40025886" w:rsidR="004B2416" w:rsidRPr="00A5029E" w:rsidDel="00EF7468" w:rsidRDefault="001E53D5" w:rsidP="00E17F00">
      <w:pPr>
        <w:ind w:left="1260" w:hanging="1260"/>
        <w:rPr>
          <w:del w:id="49" w:author="Walp, Pat" w:date="2023-08-04T15:31:00Z"/>
          <w:rFonts w:ascii="Consolas" w:hAnsi="Consolas"/>
          <w:sz w:val="20"/>
          <w:szCs w:val="20"/>
        </w:rPr>
      </w:pPr>
      <w:ins w:id="50" w:author="Walp, Pat" w:date="2023-08-04T15:32:00Z">
        <w:r>
          <w:rPr>
            <w:rFonts w:ascii="Consolas" w:hAnsi="Consolas"/>
            <w:sz w:val="20"/>
            <w:szCs w:val="20"/>
          </w:rPr>
          <w:br/>
        </w:r>
      </w:ins>
      <w:r w:rsidR="37F8FDE4" w:rsidRPr="0061330A">
        <w:rPr>
          <w:rFonts w:ascii="Consolas" w:hAnsi="Consolas"/>
          <w:b/>
          <w:bCs/>
          <w:sz w:val="20"/>
          <w:szCs w:val="20"/>
          <w:rPrChange w:id="51" w:author="Walp, Pat" w:date="2023-11-07T13:23:00Z">
            <w:rPr>
              <w:rFonts w:ascii="Consolas" w:hAnsi="Consolas"/>
              <w:sz w:val="20"/>
              <w:szCs w:val="20"/>
            </w:rPr>
          </w:rPrChange>
        </w:rPr>
        <w:t>GPIO_SPEC</w:t>
      </w:r>
      <w:r w:rsidR="37F8FDE4" w:rsidRPr="58B3BB4A">
        <w:rPr>
          <w:rFonts w:ascii="Consolas" w:hAnsi="Consolas"/>
          <w:sz w:val="20"/>
          <w:szCs w:val="20"/>
        </w:rPr>
        <w:t xml:space="preserve"> is a list of ports, e.g., "P5.</w:t>
      </w:r>
      <w:del w:id="52" w:author="Walp, Pat" w:date="2023-08-08T17:53:00Z">
        <w:r w:rsidR="37F8FDE4" w:rsidRPr="58B3BB4A" w:rsidDel="00D56A30">
          <w:rPr>
            <w:rFonts w:ascii="Consolas" w:hAnsi="Consolas"/>
            <w:sz w:val="20"/>
            <w:szCs w:val="20"/>
          </w:rPr>
          <w:delText>0</w:delText>
        </w:r>
      </w:del>
      <w:ins w:id="53" w:author="Walp, Pat" w:date="2023-08-08T17:53:00Z">
        <w:r w:rsidR="00D56A30">
          <w:rPr>
            <w:rFonts w:ascii="Consolas" w:hAnsi="Consolas"/>
            <w:sz w:val="20"/>
            <w:szCs w:val="20"/>
          </w:rPr>
          <w:t>2</w:t>
        </w:r>
      </w:ins>
      <w:r w:rsidR="37F8FDE4" w:rsidRPr="58B3BB4A">
        <w:rPr>
          <w:rFonts w:ascii="Consolas" w:hAnsi="Consolas"/>
          <w:sz w:val="20"/>
          <w:szCs w:val="20"/>
        </w:rPr>
        <w:t>,P0.4,P</w:t>
      </w:r>
      <w:del w:id="54" w:author="Walp, Pat" w:date="2023-08-08T17:54:00Z">
        <w:r w:rsidR="37F8FDE4" w:rsidRPr="58B3BB4A" w:rsidDel="00D56A30">
          <w:rPr>
            <w:rFonts w:ascii="Consolas" w:hAnsi="Consolas"/>
            <w:sz w:val="20"/>
            <w:szCs w:val="20"/>
          </w:rPr>
          <w:delText>6</w:delText>
        </w:r>
      </w:del>
      <w:ins w:id="55" w:author="Walp, Pat" w:date="2023-08-08T17:54:00Z">
        <w:r w:rsidR="00D56A30">
          <w:rPr>
            <w:rFonts w:ascii="Consolas" w:hAnsi="Consolas"/>
            <w:sz w:val="20"/>
            <w:szCs w:val="20"/>
          </w:rPr>
          <w:t>10</w:t>
        </w:r>
      </w:ins>
      <w:r w:rsidR="37F8FDE4" w:rsidRPr="58B3BB4A">
        <w:rPr>
          <w:rFonts w:ascii="Consolas" w:hAnsi="Consolas"/>
          <w:sz w:val="20"/>
          <w:szCs w:val="20"/>
        </w:rPr>
        <w:t>.</w:t>
      </w:r>
      <w:del w:id="56" w:author="Walp, Pat" w:date="2023-08-08T17:54:00Z">
        <w:r w:rsidR="37F8FDE4" w:rsidRPr="58B3BB4A" w:rsidDel="00D56A30">
          <w:rPr>
            <w:rFonts w:ascii="Consolas" w:hAnsi="Consolas"/>
            <w:sz w:val="20"/>
            <w:szCs w:val="20"/>
          </w:rPr>
          <w:delText>7</w:delText>
        </w:r>
      </w:del>
      <w:ins w:id="57" w:author="Walp, Pat" w:date="2023-08-08T17:54:00Z">
        <w:r w:rsidR="00D56A30">
          <w:rPr>
            <w:rFonts w:ascii="Consolas" w:hAnsi="Consolas"/>
            <w:sz w:val="20"/>
            <w:szCs w:val="20"/>
          </w:rPr>
          <w:t>0</w:t>
        </w:r>
      </w:ins>
      <w:r w:rsidR="37F8FDE4" w:rsidRPr="58B3BB4A">
        <w:rPr>
          <w:rFonts w:ascii="Consolas" w:hAnsi="Consolas"/>
          <w:sz w:val="20"/>
          <w:szCs w:val="20"/>
        </w:rPr>
        <w:t>"</w:t>
      </w:r>
      <w:ins w:id="58" w:author="Walp, Pat" w:date="2023-08-04T15:31:00Z">
        <w:r w:rsidR="00120C18">
          <w:rPr>
            <w:rFonts w:ascii="Consolas" w:hAnsi="Consolas"/>
            <w:sz w:val="20"/>
            <w:szCs w:val="20"/>
          </w:rPr>
          <w:t>.  Separator</w:t>
        </w:r>
        <w:r w:rsidR="00EF7468">
          <w:rPr>
            <w:rFonts w:ascii="Consolas" w:hAnsi="Consolas"/>
            <w:sz w:val="20"/>
            <w:szCs w:val="20"/>
          </w:rPr>
          <w:t xml:space="preserve"> is either comma or space.</w:t>
        </w:r>
        <w:r w:rsidR="00EF7468">
          <w:rPr>
            <w:rFonts w:ascii="Consolas" w:hAnsi="Consolas"/>
            <w:sz w:val="20"/>
            <w:szCs w:val="20"/>
          </w:rPr>
          <w:br/>
        </w:r>
        <w:r w:rsidR="00EF7468">
          <w:rPr>
            <w:rFonts w:ascii="Consolas" w:hAnsi="Consolas"/>
            <w:sz w:val="20"/>
            <w:szCs w:val="20"/>
          </w:rPr>
          <w:br/>
        </w:r>
      </w:ins>
    </w:p>
    <w:p w14:paraId="139FA10B" w14:textId="32A98DF0" w:rsidR="00C72D47" w:rsidRPr="00A5029E" w:rsidRDefault="004B2416" w:rsidP="00EF7468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sz w:val="20"/>
          <w:szCs w:val="20"/>
        </w:rPr>
        <w:t xml:space="preserve">Output is a single line of text, starting with </w:t>
      </w:r>
      <w:r w:rsidR="00A8287E" w:rsidRPr="00A5029E">
        <w:rPr>
          <w:rFonts w:ascii="Consolas" w:hAnsi="Consolas"/>
          <w:sz w:val="20"/>
          <w:szCs w:val="20"/>
        </w:rPr>
        <w:t>a</w:t>
      </w:r>
      <w:r w:rsidRPr="00A5029E">
        <w:rPr>
          <w:rFonts w:ascii="Consolas" w:hAnsi="Consolas"/>
          <w:sz w:val="20"/>
          <w:szCs w:val="20"/>
        </w:rPr>
        <w:t xml:space="preserve"> time </w:t>
      </w:r>
      <w:r w:rsidR="00A8287E" w:rsidRPr="00A5029E">
        <w:rPr>
          <w:rFonts w:ascii="Consolas" w:hAnsi="Consolas"/>
          <w:sz w:val="20"/>
          <w:szCs w:val="20"/>
        </w:rPr>
        <w:t xml:space="preserve">stamp </w:t>
      </w:r>
      <w:r w:rsidRPr="00A5029E">
        <w:rPr>
          <w:rFonts w:ascii="Consolas" w:hAnsi="Consolas"/>
          <w:sz w:val="20"/>
          <w:szCs w:val="20"/>
        </w:rPr>
        <w:t xml:space="preserve">in milliseconds, followed by a bit vector with the states of the bits in </w:t>
      </w:r>
      <w:r w:rsidRPr="0061330A">
        <w:rPr>
          <w:rFonts w:ascii="Consolas" w:hAnsi="Consolas"/>
          <w:b/>
          <w:bCs/>
          <w:sz w:val="20"/>
          <w:szCs w:val="20"/>
          <w:rPrChange w:id="59" w:author="Walp, Pat" w:date="2023-11-07T13:23:00Z">
            <w:rPr>
              <w:rFonts w:ascii="Consolas" w:hAnsi="Consolas"/>
              <w:sz w:val="20"/>
              <w:szCs w:val="20"/>
            </w:rPr>
          </w:rPrChange>
        </w:rPr>
        <w:t>GPIO_SPEC</w:t>
      </w:r>
      <w:r w:rsidR="00C72D47" w:rsidRPr="00A5029E">
        <w:rPr>
          <w:rFonts w:ascii="Consolas" w:hAnsi="Consolas"/>
          <w:sz w:val="20"/>
          <w:szCs w:val="20"/>
        </w:rPr>
        <w:t>, terminated with a newline character</w:t>
      </w:r>
      <w:r w:rsidRPr="00A5029E">
        <w:rPr>
          <w:rFonts w:ascii="Consolas" w:hAnsi="Consolas"/>
          <w:sz w:val="20"/>
          <w:szCs w:val="20"/>
        </w:rPr>
        <w:t>.  For example:</w:t>
      </w:r>
      <w:r w:rsidR="00E17F00" w:rsidRPr="00A5029E">
        <w:rPr>
          <w:rFonts w:ascii="Consolas" w:hAnsi="Consolas"/>
          <w:sz w:val="20"/>
          <w:szCs w:val="20"/>
        </w:rPr>
        <w:br/>
      </w:r>
      <w:r w:rsidRPr="00A5029E">
        <w:rPr>
          <w:rFonts w:ascii="Consolas" w:hAnsi="Consolas"/>
          <w:sz w:val="20"/>
          <w:szCs w:val="20"/>
        </w:rPr>
        <w:t>"1,234.560</w:t>
      </w:r>
      <w:r w:rsidR="00996A08" w:rsidRPr="00A5029E">
        <w:rPr>
          <w:rFonts w:ascii="Consolas" w:hAnsi="Consolas"/>
          <w:sz w:val="20"/>
          <w:szCs w:val="20"/>
        </w:rPr>
        <w:t>ms</w:t>
      </w:r>
      <w:r w:rsidRPr="00A5029E">
        <w:rPr>
          <w:rFonts w:ascii="Consolas" w:hAnsi="Consolas"/>
          <w:sz w:val="20"/>
          <w:szCs w:val="20"/>
        </w:rPr>
        <w:t xml:space="preserve"> 10_1110</w:t>
      </w:r>
      <w:r w:rsidR="00C72D47" w:rsidRPr="00A5029E">
        <w:rPr>
          <w:rFonts w:ascii="Consolas" w:hAnsi="Consolas"/>
          <w:sz w:val="20"/>
          <w:szCs w:val="20"/>
        </w:rPr>
        <w:t>\n</w:t>
      </w:r>
      <w:r w:rsidRPr="00A5029E">
        <w:rPr>
          <w:rFonts w:ascii="Consolas" w:hAnsi="Consolas"/>
          <w:sz w:val="20"/>
          <w:szCs w:val="20"/>
        </w:rPr>
        <w:t>"</w:t>
      </w:r>
      <w:ins w:id="60" w:author="Walp, Pat" w:date="2023-08-04T16:04:00Z">
        <w:r w:rsidR="00C539B0">
          <w:rPr>
            <w:rFonts w:ascii="Consolas" w:hAnsi="Consolas"/>
            <w:sz w:val="20"/>
            <w:szCs w:val="20"/>
          </w:rPr>
          <w:t>.</w:t>
        </w:r>
      </w:ins>
      <w:ins w:id="61" w:author="Walp, Pat" w:date="2023-08-04T15:33:00Z">
        <w:r w:rsidR="004305E3">
          <w:rPr>
            <w:rFonts w:ascii="Consolas" w:hAnsi="Consolas"/>
            <w:sz w:val="20"/>
            <w:szCs w:val="20"/>
          </w:rPr>
          <w:t xml:space="preserve">  </w:t>
        </w:r>
      </w:ins>
      <w:del w:id="62" w:author="Walp, Pat" w:date="2023-08-04T15:33:00Z">
        <w:r w:rsidR="00E17F00" w:rsidRPr="00A5029E" w:rsidDel="0065533F">
          <w:rPr>
            <w:rFonts w:ascii="Consolas" w:hAnsi="Consolas"/>
            <w:sz w:val="20"/>
            <w:szCs w:val="20"/>
          </w:rPr>
          <w:br/>
        </w:r>
      </w:del>
      <w:r w:rsidRPr="00A5029E">
        <w:rPr>
          <w:rFonts w:ascii="Consolas" w:hAnsi="Consolas"/>
          <w:sz w:val="20"/>
          <w:szCs w:val="20"/>
        </w:rPr>
        <w:t>Long bit vectors have "_" inserted every four characters for readability.</w:t>
      </w:r>
      <w:ins w:id="63" w:author="Walp, Pat" w:date="2023-08-04T16:00:00Z">
        <w:r w:rsidR="001F6A00">
          <w:rPr>
            <w:rFonts w:ascii="Consolas" w:hAnsi="Consolas"/>
            <w:sz w:val="20"/>
            <w:szCs w:val="20"/>
          </w:rPr>
          <w:t xml:space="preserve">  In this example, six bits were read.</w:t>
        </w:r>
      </w:ins>
      <w:ins w:id="64" w:author="Walp, Pat" w:date="2023-08-08T17:47:00Z">
        <w:r w:rsidR="00D56A30">
          <w:rPr>
            <w:rFonts w:ascii="Consolas" w:hAnsi="Consolas"/>
            <w:sz w:val="20"/>
            <w:szCs w:val="20"/>
          </w:rPr>
          <w:t xml:space="preserve">  Readable ports are: </w:t>
        </w:r>
      </w:ins>
      <w:ins w:id="65" w:author="Walp, Pat" w:date="2023-08-08T17:49:00Z">
        <w:r w:rsidR="00D56A30">
          <w:rPr>
            <w:rFonts w:ascii="Consolas" w:hAnsi="Consolas"/>
            <w:sz w:val="20"/>
            <w:szCs w:val="20"/>
          </w:rPr>
          <w:t>P0.[4-5], P5.[2-6],</w:t>
        </w:r>
      </w:ins>
      <w:ins w:id="66" w:author="Walp, Pat" w:date="2023-08-04T15:34:00Z">
        <w:r w:rsidR="004305E3">
          <w:rPr>
            <w:rFonts w:ascii="Consolas" w:hAnsi="Consolas"/>
            <w:sz w:val="20"/>
            <w:szCs w:val="20"/>
          </w:rPr>
          <w:t xml:space="preserve"> </w:t>
        </w:r>
      </w:ins>
      <w:ins w:id="67" w:author="Walp, Pat" w:date="2023-08-08T17:50:00Z">
        <w:r w:rsidR="00D56A30">
          <w:rPr>
            <w:rFonts w:ascii="Consolas" w:hAnsi="Consolas"/>
            <w:sz w:val="20"/>
            <w:szCs w:val="20"/>
          </w:rPr>
          <w:t>P6.[2-3], P7.[1,2,7], P9.[3-6], P10</w:t>
        </w:r>
      </w:ins>
      <w:ins w:id="68" w:author="Walp, Pat" w:date="2023-08-08T17:51:00Z">
        <w:r w:rsidR="00D56A30">
          <w:rPr>
            <w:rFonts w:ascii="Consolas" w:hAnsi="Consolas"/>
            <w:sz w:val="20"/>
            <w:szCs w:val="20"/>
          </w:rPr>
          <w:t>.</w:t>
        </w:r>
      </w:ins>
      <w:ins w:id="69" w:author="Walp, Pat" w:date="2023-08-08T17:50:00Z">
        <w:r w:rsidR="00D56A30">
          <w:rPr>
            <w:rFonts w:ascii="Consolas" w:hAnsi="Consolas"/>
            <w:sz w:val="20"/>
            <w:szCs w:val="20"/>
          </w:rPr>
          <w:t>[0-6]</w:t>
        </w:r>
      </w:ins>
      <w:ins w:id="70" w:author="Walp, Pat" w:date="2023-08-08T17:51:00Z">
        <w:r w:rsidR="00D56A30">
          <w:rPr>
            <w:rFonts w:ascii="Consolas" w:hAnsi="Consolas"/>
            <w:sz w:val="20"/>
            <w:szCs w:val="20"/>
          </w:rPr>
          <w:t>, P12.[6-7]</w:t>
        </w:r>
      </w:ins>
      <w:ins w:id="71" w:author="Walp, Pat" w:date="2023-08-04T15:34:00Z">
        <w:r w:rsidR="004305E3">
          <w:rPr>
            <w:rFonts w:ascii="Consolas" w:hAnsi="Consolas"/>
            <w:sz w:val="20"/>
            <w:szCs w:val="20"/>
          </w:rPr>
          <w:t xml:space="preserve"> </w:t>
        </w:r>
      </w:ins>
    </w:p>
    <w:p w14:paraId="7AB7AE4E" w14:textId="1B76BA2D" w:rsidR="00115691" w:rsidDel="00A93E2D" w:rsidRDefault="00115691" w:rsidP="00E17F00">
      <w:pPr>
        <w:ind w:left="1260" w:hanging="1260"/>
        <w:rPr>
          <w:del w:id="72" w:author="Walp, Pat" w:date="2023-08-04T16:03:00Z"/>
          <w:rFonts w:ascii="Consolas" w:hAnsi="Consolas"/>
          <w:color w:val="4472C4" w:themeColor="accent1"/>
          <w:sz w:val="20"/>
          <w:szCs w:val="20"/>
        </w:rPr>
      </w:pPr>
      <w:del w:id="73" w:author="Walp, Pat" w:date="2023-08-04T16:03:00Z">
        <w:r w:rsidRPr="00115691" w:rsidDel="00A93E2D">
          <w:rPr>
            <w:rFonts w:ascii="Consolas" w:hAnsi="Consolas"/>
            <w:color w:val="4472C4" w:themeColor="accent1"/>
            <w:sz w:val="20"/>
            <w:szCs w:val="20"/>
          </w:rPr>
          <w:delText xml:space="preserve">What is the </w:delText>
        </w:r>
        <w:r w:rsidDel="00A93E2D">
          <w:rPr>
            <w:rFonts w:ascii="Consolas" w:hAnsi="Consolas"/>
            <w:color w:val="4472C4" w:themeColor="accent1"/>
            <w:sz w:val="20"/>
            <w:szCs w:val="20"/>
          </w:rPr>
          <w:delText xml:space="preserve">min </w:delText>
        </w:r>
        <w:r w:rsidRPr="00115691" w:rsidDel="00A93E2D">
          <w:rPr>
            <w:rFonts w:ascii="Consolas" w:hAnsi="Consolas"/>
            <w:color w:val="4472C4" w:themeColor="accent1"/>
            <w:sz w:val="20"/>
            <w:szCs w:val="20"/>
          </w:rPr>
          <w:delText>time resolution in ms we would like to see? Is 1 ms resolution “good enough”?</w:delText>
        </w:r>
        <w:r w:rsidDel="00A93E2D">
          <w:rPr>
            <w:rFonts w:ascii="Consolas" w:hAnsi="Consolas"/>
            <w:color w:val="4472C4" w:themeColor="accent1"/>
            <w:sz w:val="20"/>
            <w:szCs w:val="20"/>
          </w:rPr>
          <w:delText xml:space="preserve"> Does time 0 begin when dble.exe is opened or at some other time?</w:delText>
        </w:r>
      </w:del>
    </w:p>
    <w:p w14:paraId="2AC56371" w14:textId="3E8407DD" w:rsidR="00497F2C" w:rsidRPr="00115691" w:rsidDel="00A93E2D" w:rsidRDefault="00497F2C" w:rsidP="00E17F00">
      <w:pPr>
        <w:ind w:left="1260" w:hanging="1260"/>
        <w:rPr>
          <w:del w:id="74" w:author="Walp, Pat" w:date="2023-08-04T16:03:00Z"/>
          <w:rFonts w:ascii="Consolas" w:hAnsi="Consolas"/>
          <w:color w:val="4472C4" w:themeColor="accent1"/>
          <w:sz w:val="20"/>
          <w:szCs w:val="20"/>
        </w:rPr>
      </w:pPr>
      <w:del w:id="75" w:author="Walp, Pat" w:date="2023-08-04T16:03:00Z">
        <w:r w:rsidDel="00A93E2D">
          <w:rPr>
            <w:rFonts w:ascii="Consolas" w:hAnsi="Consolas"/>
            <w:color w:val="4472C4" w:themeColor="accent1"/>
            <w:sz w:val="20"/>
            <w:szCs w:val="20"/>
          </w:rPr>
          <w:delText xml:space="preserve">For the output above, </w:delText>
        </w:r>
        <w:r w:rsidRPr="00A5029E" w:rsidDel="00A93E2D">
          <w:rPr>
            <w:rFonts w:ascii="Consolas" w:hAnsi="Consolas"/>
            <w:sz w:val="20"/>
            <w:szCs w:val="20"/>
          </w:rPr>
          <w:delText>10_1110</w:delText>
        </w:r>
        <w:r w:rsidDel="00A93E2D">
          <w:rPr>
            <w:rFonts w:ascii="Consolas" w:hAnsi="Consolas"/>
            <w:sz w:val="20"/>
            <w:szCs w:val="20"/>
          </w:rPr>
          <w:delText xml:space="preserve"> </w:delText>
        </w:r>
        <w:r w:rsidRPr="00497F2C" w:rsidDel="00A93E2D">
          <w:rPr>
            <w:rFonts w:ascii="Consolas" w:hAnsi="Consolas"/>
            <w:color w:val="4472C4" w:themeColor="accent1"/>
            <w:sz w:val="20"/>
            <w:szCs w:val="20"/>
          </w:rPr>
          <w:delText>, does that mean 6 pins were read?</w:delText>
        </w:r>
      </w:del>
    </w:p>
    <w:p w14:paraId="4FE921DF" w14:textId="01C24739" w:rsidR="00413689" w:rsidRPr="00A5029E" w:rsidRDefault="0009553A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r</w:t>
      </w:r>
      <w:r w:rsidR="005F7615" w:rsidRPr="00A5029E">
        <w:rPr>
          <w:rFonts w:ascii="Consolas" w:hAnsi="Consolas"/>
          <w:b/>
          <w:bCs/>
          <w:sz w:val="20"/>
          <w:szCs w:val="20"/>
        </w:rPr>
        <w:t>b</w:t>
      </w:r>
      <w:r w:rsidR="00413689" w:rsidRPr="00A5029E">
        <w:rPr>
          <w:rFonts w:ascii="Consolas" w:hAnsi="Consolas"/>
          <w:b/>
          <w:bCs/>
          <w:sz w:val="20"/>
          <w:szCs w:val="20"/>
        </w:rPr>
        <w:t>l</w:t>
      </w:r>
      <w:r w:rsidR="00413689" w:rsidRPr="00A5029E">
        <w:rPr>
          <w:rFonts w:ascii="Consolas" w:hAnsi="Consolas"/>
          <w:sz w:val="20"/>
          <w:szCs w:val="20"/>
        </w:rPr>
        <w:t xml:space="preserve"> </w:t>
      </w:r>
      <w:ins w:id="76" w:author="Walp, Pat" w:date="2023-11-07T13:28:00Z">
        <w:r w:rsidR="00BC7DD6" w:rsidRPr="00A5029E">
          <w:rPr>
            <w:rFonts w:ascii="Consolas" w:hAnsi="Consolas"/>
            <w:b/>
            <w:bCs/>
            <w:sz w:val="20"/>
            <w:szCs w:val="20"/>
          </w:rPr>
          <w:t>GPIO</w:t>
        </w:r>
        <w:r w:rsidR="00BC7DD6" w:rsidRPr="58B3BB4A">
          <w:rPr>
            <w:rFonts w:ascii="Consolas" w:hAnsi="Consolas"/>
            <w:b/>
            <w:bCs/>
            <w:sz w:val="20"/>
            <w:szCs w:val="20"/>
          </w:rPr>
          <w:t>_SPEC</w:t>
        </w:r>
        <w:r w:rsidR="00BC7DD6" w:rsidRPr="00A5029E">
          <w:rPr>
            <w:rFonts w:ascii="Consolas" w:hAnsi="Consolas"/>
            <w:sz w:val="20"/>
            <w:szCs w:val="20"/>
          </w:rPr>
          <w:t xml:space="preserve"> </w:t>
        </w:r>
      </w:ins>
      <w:r w:rsidR="00413689" w:rsidRPr="00A5029E">
        <w:rPr>
          <w:rFonts w:ascii="Consolas" w:hAnsi="Consolas"/>
          <w:sz w:val="20"/>
          <w:szCs w:val="20"/>
        </w:rPr>
        <w:t xml:space="preserve">-- </w:t>
      </w:r>
      <w:ins w:id="77" w:author="Walp, Pat" w:date="2023-11-07T13:28:00Z">
        <w:r w:rsidR="00014B6B">
          <w:rPr>
            <w:rFonts w:ascii="Consolas" w:hAnsi="Consolas"/>
            <w:sz w:val="20"/>
            <w:szCs w:val="20"/>
          </w:rPr>
          <w:t xml:space="preserve">Just like </w:t>
        </w:r>
      </w:ins>
      <w:ins w:id="78" w:author="Walp, Pat" w:date="2023-11-07T13:29:00Z">
        <w:r w:rsidR="00014B6B" w:rsidRPr="00014B6B">
          <w:rPr>
            <w:b/>
            <w:bCs/>
            <w:rPrChange w:id="79" w:author="Walp, Pat" w:date="2023-11-07T13:29:00Z">
              <w:rPr/>
            </w:rPrChange>
          </w:rPr>
          <w:t>rb</w:t>
        </w:r>
        <w:r w:rsidR="00014B6B">
          <w:t xml:space="preserve"> command except </w:t>
        </w:r>
      </w:ins>
      <w:r w:rsidR="00413689" w:rsidRPr="00014B6B">
        <w:rPr>
          <w:rPrChange w:id="80" w:author="Walp, Pat" w:date="2023-11-07T13:29:00Z">
            <w:rPr>
              <w:rFonts w:ascii="Consolas" w:hAnsi="Consolas"/>
              <w:sz w:val="20"/>
              <w:szCs w:val="20"/>
            </w:rPr>
          </w:rPrChange>
        </w:rPr>
        <w:t>repeat</w:t>
      </w:r>
      <w:r w:rsidR="00413689" w:rsidRPr="00A5029E">
        <w:rPr>
          <w:rFonts w:ascii="Consolas" w:hAnsi="Consolas"/>
          <w:sz w:val="20"/>
          <w:szCs w:val="20"/>
        </w:rPr>
        <w:t xml:space="preserve"> </w:t>
      </w:r>
      <w:del w:id="81" w:author="Walp, Pat" w:date="2023-11-07T13:29:00Z">
        <w:r w:rsidR="00413689" w:rsidRPr="00A5029E" w:rsidDel="00014B6B">
          <w:rPr>
            <w:rFonts w:ascii="Consolas" w:hAnsi="Consolas"/>
            <w:sz w:val="20"/>
            <w:szCs w:val="20"/>
          </w:rPr>
          <w:delText xml:space="preserve">the last </w:delText>
        </w:r>
        <w:r w:rsidRPr="00A5029E" w:rsidDel="00014B6B">
          <w:rPr>
            <w:rFonts w:ascii="Consolas" w:hAnsi="Consolas"/>
            <w:b/>
            <w:bCs/>
            <w:sz w:val="20"/>
            <w:szCs w:val="20"/>
          </w:rPr>
          <w:delText>rb</w:delText>
        </w:r>
        <w:r w:rsidR="00413689" w:rsidRPr="00A5029E" w:rsidDel="00014B6B">
          <w:rPr>
            <w:rFonts w:ascii="Consolas" w:hAnsi="Consolas"/>
            <w:sz w:val="20"/>
            <w:szCs w:val="20"/>
          </w:rPr>
          <w:delText xml:space="preserve"> command </w:delText>
        </w:r>
      </w:del>
      <w:r w:rsidR="00413689" w:rsidRPr="00A5029E">
        <w:rPr>
          <w:rFonts w:ascii="Consolas" w:hAnsi="Consolas"/>
          <w:sz w:val="20"/>
          <w:szCs w:val="20"/>
        </w:rPr>
        <w:t xml:space="preserve">in a loop.  </w:t>
      </w:r>
      <w:del w:id="82" w:author="Walp, Pat" w:date="2023-11-07T13:26:00Z">
        <w:r w:rsidR="00413689" w:rsidRPr="00A5029E" w:rsidDel="009F2ED7">
          <w:rPr>
            <w:rFonts w:ascii="Consolas" w:hAnsi="Consolas"/>
            <w:sz w:val="20"/>
            <w:szCs w:val="20"/>
          </w:rPr>
          <w:delText>Ctrl-C</w:delText>
        </w:r>
      </w:del>
      <w:ins w:id="83" w:author="Walp, Pat" w:date="2023-11-07T13:26:00Z">
        <w:r w:rsidR="009F2ED7">
          <w:rPr>
            <w:rFonts w:ascii="Consolas" w:hAnsi="Consolas"/>
            <w:sz w:val="20"/>
            <w:szCs w:val="20"/>
          </w:rPr>
          <w:t>Spacebar</w:t>
        </w:r>
      </w:ins>
      <w:r w:rsidR="00413689" w:rsidRPr="00A5029E">
        <w:rPr>
          <w:rFonts w:ascii="Consolas" w:hAnsi="Consolas"/>
          <w:sz w:val="20"/>
          <w:szCs w:val="20"/>
        </w:rPr>
        <w:t xml:space="preserve"> stops.</w:t>
      </w:r>
    </w:p>
    <w:p w14:paraId="441D0EE1" w14:textId="60DF2270" w:rsidR="00154FD3" w:rsidRPr="00A5029E" w:rsidRDefault="00154FD3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 xml:space="preserve">lp </w:t>
      </w:r>
      <w:r w:rsidR="00874765" w:rsidRPr="00A5029E">
        <w:rPr>
          <w:rFonts w:ascii="Consolas" w:hAnsi="Consolas"/>
          <w:b/>
          <w:bCs/>
          <w:sz w:val="20"/>
          <w:szCs w:val="20"/>
        </w:rPr>
        <w:t>PERIOD</w:t>
      </w:r>
      <w:r w:rsidR="00874765" w:rsidRPr="00A5029E">
        <w:rPr>
          <w:rFonts w:ascii="Consolas" w:hAnsi="Consolas"/>
          <w:sz w:val="20"/>
          <w:szCs w:val="20"/>
        </w:rPr>
        <w:t xml:space="preserve"> </w:t>
      </w:r>
      <w:r w:rsidRPr="00A5029E">
        <w:rPr>
          <w:rFonts w:ascii="Consolas" w:hAnsi="Consolas"/>
          <w:sz w:val="20"/>
          <w:szCs w:val="20"/>
        </w:rPr>
        <w:t xml:space="preserve">-- </w:t>
      </w:r>
      <w:r w:rsidR="00874765" w:rsidRPr="00A5029E">
        <w:rPr>
          <w:rFonts w:ascii="Consolas" w:hAnsi="Consolas"/>
          <w:sz w:val="20"/>
          <w:szCs w:val="20"/>
        </w:rPr>
        <w:t xml:space="preserve">set </w:t>
      </w:r>
      <w:r w:rsidR="00413689" w:rsidRPr="00A5029E">
        <w:rPr>
          <w:rFonts w:ascii="Consolas" w:hAnsi="Consolas"/>
          <w:sz w:val="20"/>
          <w:szCs w:val="20"/>
        </w:rPr>
        <w:t xml:space="preserve">loop </w:t>
      </w:r>
      <w:r w:rsidRPr="00A5029E">
        <w:rPr>
          <w:rFonts w:ascii="Consolas" w:hAnsi="Consolas"/>
          <w:sz w:val="20"/>
          <w:szCs w:val="20"/>
        </w:rPr>
        <w:t>period in m</w:t>
      </w:r>
      <w:r w:rsidR="00C645F1" w:rsidRPr="00A5029E">
        <w:rPr>
          <w:rFonts w:ascii="Consolas" w:hAnsi="Consolas"/>
          <w:sz w:val="20"/>
          <w:szCs w:val="20"/>
        </w:rPr>
        <w:t>illisecond</w:t>
      </w:r>
      <w:r w:rsidRPr="00A5029E">
        <w:rPr>
          <w:rFonts w:ascii="Consolas" w:hAnsi="Consolas"/>
          <w:sz w:val="20"/>
          <w:szCs w:val="20"/>
        </w:rPr>
        <w:t xml:space="preserve">s.  If </w:t>
      </w:r>
      <w:r w:rsidR="00C645F1" w:rsidRPr="00A5029E">
        <w:rPr>
          <w:rFonts w:ascii="Consolas" w:hAnsi="Consolas"/>
          <w:sz w:val="20"/>
          <w:szCs w:val="20"/>
        </w:rPr>
        <w:t>a</w:t>
      </w:r>
      <w:r w:rsidRPr="00A5029E">
        <w:rPr>
          <w:rFonts w:ascii="Consolas" w:hAnsi="Consolas"/>
          <w:sz w:val="20"/>
          <w:szCs w:val="20"/>
        </w:rPr>
        <w:t xml:space="preserve">n iteration takes more than </w:t>
      </w:r>
      <w:r w:rsidR="00C645F1" w:rsidRPr="00A5029E">
        <w:rPr>
          <w:rFonts w:ascii="Consolas" w:hAnsi="Consolas"/>
          <w:b/>
          <w:bCs/>
          <w:sz w:val="20"/>
          <w:szCs w:val="20"/>
        </w:rPr>
        <w:t>lp</w:t>
      </w:r>
      <w:r w:rsidRPr="00A5029E">
        <w:rPr>
          <w:rFonts w:ascii="Consolas" w:hAnsi="Consolas"/>
          <w:sz w:val="20"/>
          <w:szCs w:val="20"/>
        </w:rPr>
        <w:t xml:space="preserve"> milliseconds, execute the next iteration immediately</w:t>
      </w:r>
      <w:r w:rsidR="00642361" w:rsidRPr="00A5029E">
        <w:rPr>
          <w:rFonts w:ascii="Consolas" w:hAnsi="Consolas"/>
          <w:sz w:val="20"/>
          <w:szCs w:val="20"/>
        </w:rPr>
        <w:t>, prepending</w:t>
      </w:r>
      <w:r w:rsidR="00C436F9" w:rsidRPr="00A5029E">
        <w:rPr>
          <w:rFonts w:ascii="Consolas" w:hAnsi="Consolas"/>
          <w:sz w:val="20"/>
          <w:szCs w:val="20"/>
        </w:rPr>
        <w:t xml:space="preserve"> its output with "*"</w:t>
      </w:r>
      <w:r w:rsidRPr="00A5029E">
        <w:rPr>
          <w:rFonts w:ascii="Consolas" w:hAnsi="Consolas"/>
          <w:sz w:val="20"/>
          <w:szCs w:val="20"/>
        </w:rPr>
        <w:t xml:space="preserve">.  </w:t>
      </w:r>
      <w:del w:id="84" w:author="Walp, Pat" w:date="2023-08-07T08:05:00Z">
        <w:r w:rsidRPr="00A5029E" w:rsidDel="0021362C">
          <w:rPr>
            <w:rFonts w:ascii="Consolas" w:hAnsi="Consolas"/>
            <w:sz w:val="20"/>
            <w:szCs w:val="20"/>
          </w:rPr>
          <w:delText>Default=0</w:delText>
        </w:r>
      </w:del>
      <w:ins w:id="85" w:author="Walp, Pat" w:date="2023-08-04T16:03:00Z">
        <w:r w:rsidR="00C55DF3">
          <w:rPr>
            <w:rFonts w:ascii="Consolas" w:hAnsi="Consolas"/>
            <w:sz w:val="20"/>
            <w:szCs w:val="20"/>
          </w:rPr>
          <w:t xml:space="preserve">Applies to </w:t>
        </w:r>
      </w:ins>
      <w:ins w:id="86" w:author="Walp, Pat" w:date="2023-08-04T16:04:00Z">
        <w:r w:rsidR="00C55DF3">
          <w:rPr>
            <w:rFonts w:ascii="Consolas" w:hAnsi="Consolas"/>
            <w:sz w:val="20"/>
            <w:szCs w:val="20"/>
          </w:rPr>
          <w:t>all loop commands (rbl</w:t>
        </w:r>
        <w:r w:rsidR="00B97971">
          <w:rPr>
            <w:rFonts w:ascii="Consolas" w:hAnsi="Consolas"/>
            <w:sz w:val="20"/>
            <w:szCs w:val="20"/>
          </w:rPr>
          <w:t>, ril, w</w:t>
        </w:r>
      </w:ins>
      <w:ins w:id="87" w:author="Walp, Pat" w:date="2023-08-05T10:30:00Z">
        <w:r w:rsidR="003A0FF3">
          <w:rPr>
            <w:rFonts w:ascii="Consolas" w:hAnsi="Consolas"/>
            <w:sz w:val="20"/>
            <w:szCs w:val="20"/>
          </w:rPr>
          <w:t>i</w:t>
        </w:r>
      </w:ins>
      <w:ins w:id="88" w:author="Walp, Pat" w:date="2023-08-04T16:04:00Z">
        <w:r w:rsidR="00B97971">
          <w:rPr>
            <w:rFonts w:ascii="Consolas" w:hAnsi="Consolas"/>
            <w:sz w:val="20"/>
            <w:szCs w:val="20"/>
          </w:rPr>
          <w:t>l).</w:t>
        </w:r>
      </w:ins>
      <w:ins w:id="89" w:author="Walp, Pat" w:date="2023-08-05T13:06:00Z">
        <w:r w:rsidR="008615EE">
          <w:rPr>
            <w:rFonts w:ascii="Consolas" w:hAnsi="Consolas"/>
            <w:sz w:val="20"/>
            <w:szCs w:val="20"/>
          </w:rPr>
          <w:t xml:space="preserve">  </w:t>
        </w:r>
      </w:ins>
      <w:ins w:id="90" w:author="Walp, Pat" w:date="2023-08-07T08:04:00Z">
        <w:r w:rsidR="00D762B7">
          <w:rPr>
            <w:rFonts w:ascii="Consolas" w:hAnsi="Consolas"/>
            <w:sz w:val="20"/>
            <w:szCs w:val="20"/>
          </w:rPr>
          <w:t xml:space="preserve">Before the first </w:t>
        </w:r>
        <w:r w:rsidR="00D762B7" w:rsidRPr="001A3903">
          <w:rPr>
            <w:rFonts w:ascii="Consolas" w:hAnsi="Consolas"/>
            <w:b/>
            <w:bCs/>
            <w:sz w:val="20"/>
            <w:szCs w:val="20"/>
            <w:rPrChange w:id="91" w:author="Walp, Pat" w:date="2023-08-08T07:36:00Z">
              <w:rPr>
                <w:rFonts w:ascii="Consolas" w:hAnsi="Consolas"/>
                <w:sz w:val="20"/>
                <w:szCs w:val="20"/>
              </w:rPr>
            </w:rPrChange>
          </w:rPr>
          <w:t>lp</w:t>
        </w:r>
        <w:r w:rsidR="00D762B7">
          <w:rPr>
            <w:rFonts w:ascii="Consolas" w:hAnsi="Consolas"/>
            <w:sz w:val="20"/>
            <w:szCs w:val="20"/>
          </w:rPr>
          <w:t xml:space="preserve">, </w:t>
        </w:r>
        <w:r w:rsidR="00D762B7" w:rsidRPr="001D4184">
          <w:rPr>
            <w:rFonts w:ascii="Consolas" w:hAnsi="Consolas"/>
            <w:b/>
            <w:bCs/>
            <w:sz w:val="20"/>
            <w:szCs w:val="20"/>
            <w:rPrChange w:id="92" w:author="Walp, Pat" w:date="2023-11-07T13:26:00Z">
              <w:rPr>
                <w:rFonts w:ascii="Consolas" w:hAnsi="Consolas"/>
                <w:sz w:val="20"/>
                <w:szCs w:val="20"/>
              </w:rPr>
            </w:rPrChange>
          </w:rPr>
          <w:t>PERIOD</w:t>
        </w:r>
        <w:r w:rsidR="00D762B7">
          <w:rPr>
            <w:rFonts w:ascii="Consolas" w:hAnsi="Consolas"/>
            <w:sz w:val="20"/>
            <w:szCs w:val="20"/>
          </w:rPr>
          <w:t xml:space="preserve"> is</w:t>
        </w:r>
      </w:ins>
      <w:ins w:id="93" w:author="Walp, Pat" w:date="2023-08-05T13:06:00Z">
        <w:r w:rsidR="000B29F2">
          <w:rPr>
            <w:rFonts w:ascii="Consolas" w:hAnsi="Consolas"/>
            <w:sz w:val="20"/>
            <w:szCs w:val="20"/>
          </w:rPr>
          <w:t xml:space="preserve"> 500.</w:t>
        </w:r>
      </w:ins>
    </w:p>
    <w:p w14:paraId="4A99B87D" w14:textId="717CA5F2" w:rsidR="00115691" w:rsidRPr="00115691" w:rsidDel="00FB29E2" w:rsidRDefault="00115691" w:rsidP="00E17F00">
      <w:pPr>
        <w:ind w:left="1260" w:hanging="1260"/>
        <w:rPr>
          <w:del w:id="94" w:author="Walp, Pat" w:date="2023-08-05T10:30:00Z"/>
          <w:rFonts w:ascii="Consolas" w:hAnsi="Consolas"/>
          <w:color w:val="4472C4" w:themeColor="accent1"/>
          <w:sz w:val="20"/>
          <w:szCs w:val="20"/>
        </w:rPr>
      </w:pPr>
      <w:del w:id="95" w:author="Walp, Pat" w:date="2023-08-05T10:30:00Z">
        <w:r w:rsidRPr="00115691" w:rsidDel="00FB29E2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Does PERIOD apply to both rbl command AND ril/wil command?</w:delText>
        </w:r>
      </w:del>
    </w:p>
    <w:p w14:paraId="40AF62D2" w14:textId="36D23237" w:rsidR="004027E2" w:rsidRPr="00A5029E" w:rsidRDefault="009A7CC9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bin</w:t>
      </w:r>
      <w:r w:rsidR="00FF1D6A" w:rsidRPr="00A5029E">
        <w:rPr>
          <w:rFonts w:ascii="Consolas" w:hAnsi="Consolas"/>
          <w:sz w:val="20"/>
          <w:szCs w:val="20"/>
        </w:rPr>
        <w:t xml:space="preserve"> -- </w:t>
      </w:r>
      <w:r w:rsidR="004027E2" w:rsidRPr="00A5029E">
        <w:rPr>
          <w:rFonts w:ascii="Consolas" w:hAnsi="Consolas"/>
          <w:sz w:val="20"/>
          <w:szCs w:val="20"/>
        </w:rPr>
        <w:t xml:space="preserve">set the radix to binary (for </w:t>
      </w:r>
      <w:r w:rsidR="004027E2" w:rsidRPr="00A5029E">
        <w:rPr>
          <w:rFonts w:ascii="Consolas" w:hAnsi="Consolas"/>
          <w:b/>
          <w:bCs/>
          <w:sz w:val="20"/>
          <w:szCs w:val="20"/>
        </w:rPr>
        <w:t>r</w:t>
      </w:r>
      <w:r w:rsidR="003C39ED" w:rsidRPr="00A5029E">
        <w:rPr>
          <w:rFonts w:ascii="Consolas" w:hAnsi="Consolas"/>
          <w:b/>
          <w:bCs/>
          <w:sz w:val="20"/>
          <w:szCs w:val="20"/>
        </w:rPr>
        <w:t>b</w:t>
      </w:r>
      <w:r w:rsidR="004027E2" w:rsidRPr="00A5029E">
        <w:rPr>
          <w:rFonts w:ascii="Consolas" w:hAnsi="Consolas"/>
          <w:sz w:val="20"/>
          <w:szCs w:val="20"/>
        </w:rPr>
        <w:t xml:space="preserve"> command)</w:t>
      </w:r>
      <w:ins w:id="96" w:author="Walp, Pat" w:date="2023-08-08T08:05:00Z">
        <w:r w:rsidR="00C82425">
          <w:rPr>
            <w:rFonts w:ascii="Consolas" w:hAnsi="Consolas"/>
            <w:sz w:val="20"/>
            <w:szCs w:val="20"/>
          </w:rPr>
          <w:t>.  This is the default.</w:t>
        </w:r>
      </w:ins>
    </w:p>
    <w:p w14:paraId="72D8758F" w14:textId="31D4CB4B" w:rsidR="00497F2C" w:rsidRPr="00497F2C" w:rsidDel="00605980" w:rsidRDefault="00497F2C" w:rsidP="00497F2C">
      <w:pPr>
        <w:ind w:left="1260" w:hanging="1260"/>
        <w:rPr>
          <w:del w:id="97" w:author="Walp, Pat" w:date="2023-08-07T07:48:00Z"/>
          <w:rFonts w:ascii="Consolas" w:hAnsi="Consolas"/>
          <w:color w:val="4472C4" w:themeColor="accent1"/>
          <w:sz w:val="20"/>
          <w:szCs w:val="20"/>
        </w:rPr>
      </w:pPr>
      <w:del w:id="98" w:author="Walp, Pat" w:date="2023-08-07T07:48:00Z">
        <w:r w:rsidRPr="00115691" w:rsidDel="00605980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 xml:space="preserve">If radix is set to </w:delText>
        </w:r>
        <w:r w:rsidDel="00605980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binary</w:delText>
        </w:r>
        <w:r w:rsidRPr="00115691" w:rsidDel="00605980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, should output be prepended with 0</w:delText>
        </w:r>
        <w:r w:rsidDel="00605980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b</w:delText>
        </w:r>
        <w:r w:rsidRPr="00115691" w:rsidDel="00605980">
          <w:rPr>
            <w:rFonts w:ascii="Consolas" w:hAnsi="Consolas"/>
            <w:color w:val="4472C4" w:themeColor="accent1"/>
            <w:sz w:val="20"/>
            <w:szCs w:val="20"/>
          </w:rPr>
          <w:delText>?</w:delText>
        </w:r>
      </w:del>
    </w:p>
    <w:p w14:paraId="2C2A7522" w14:textId="41BD517F" w:rsidR="00FF1D6A" w:rsidRPr="00A5029E" w:rsidRDefault="009A7CC9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hex</w:t>
      </w:r>
      <w:r w:rsidR="004027E2" w:rsidRPr="00A5029E">
        <w:rPr>
          <w:rFonts w:ascii="Consolas" w:hAnsi="Consolas"/>
          <w:sz w:val="20"/>
          <w:szCs w:val="20"/>
        </w:rPr>
        <w:t xml:space="preserve"> -- set the radix to hexadecimal (for </w:t>
      </w:r>
      <w:r w:rsidR="004027E2" w:rsidRPr="00A5029E">
        <w:rPr>
          <w:rFonts w:ascii="Consolas" w:hAnsi="Consolas"/>
          <w:b/>
          <w:bCs/>
          <w:sz w:val="20"/>
          <w:szCs w:val="20"/>
        </w:rPr>
        <w:t>r</w:t>
      </w:r>
      <w:r w:rsidR="00DA1FEB" w:rsidRPr="00A5029E">
        <w:rPr>
          <w:rFonts w:ascii="Consolas" w:hAnsi="Consolas"/>
          <w:b/>
          <w:bCs/>
          <w:sz w:val="20"/>
          <w:szCs w:val="20"/>
        </w:rPr>
        <w:t>b</w:t>
      </w:r>
      <w:r w:rsidR="004027E2" w:rsidRPr="00A5029E">
        <w:rPr>
          <w:rFonts w:ascii="Consolas" w:hAnsi="Consolas"/>
          <w:sz w:val="20"/>
          <w:szCs w:val="20"/>
        </w:rPr>
        <w:t xml:space="preserve"> command)</w:t>
      </w:r>
    </w:p>
    <w:p w14:paraId="16EC4636" w14:textId="2FC3D602" w:rsidR="00115691" w:rsidRPr="00115691" w:rsidDel="00744703" w:rsidRDefault="00115691" w:rsidP="00E17F00">
      <w:pPr>
        <w:ind w:left="1260" w:hanging="1260"/>
        <w:rPr>
          <w:del w:id="99" w:author="Walp, Pat" w:date="2023-08-07T07:48:00Z"/>
          <w:rFonts w:ascii="Consolas" w:hAnsi="Consolas"/>
          <w:color w:val="4472C4" w:themeColor="accent1"/>
          <w:sz w:val="20"/>
          <w:szCs w:val="20"/>
        </w:rPr>
      </w:pPr>
      <w:del w:id="100" w:author="Walp, Pat" w:date="2023-08-07T07:48:00Z">
        <w:r w:rsidRPr="00115691" w:rsidDel="00744703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If radix is set to hex, should output be prepended with 0x</w:delText>
        </w:r>
        <w:r w:rsidRPr="00115691" w:rsidDel="00744703">
          <w:rPr>
            <w:rFonts w:ascii="Consolas" w:hAnsi="Consolas"/>
            <w:color w:val="4472C4" w:themeColor="accent1"/>
            <w:sz w:val="20"/>
            <w:szCs w:val="20"/>
          </w:rPr>
          <w:delText>?</w:delText>
        </w:r>
      </w:del>
    </w:p>
    <w:p w14:paraId="4B1C0011" w14:textId="3FB13849" w:rsidR="00C72D47" w:rsidRPr="00A5029E" w:rsidRDefault="00C72D47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toff</w:t>
      </w:r>
      <w:r w:rsidRPr="00A5029E">
        <w:rPr>
          <w:rFonts w:ascii="Consolas" w:hAnsi="Consolas"/>
          <w:sz w:val="20"/>
          <w:szCs w:val="20"/>
        </w:rPr>
        <w:t>/</w:t>
      </w:r>
      <w:r w:rsidRPr="00A5029E">
        <w:rPr>
          <w:rFonts w:ascii="Consolas" w:hAnsi="Consolas"/>
          <w:b/>
          <w:bCs/>
          <w:sz w:val="20"/>
          <w:szCs w:val="20"/>
        </w:rPr>
        <w:t>ton</w:t>
      </w:r>
      <w:r w:rsidRPr="00A5029E">
        <w:rPr>
          <w:rFonts w:ascii="Consolas" w:hAnsi="Consolas"/>
          <w:sz w:val="20"/>
          <w:szCs w:val="20"/>
        </w:rPr>
        <w:t xml:space="preserve"> -- turn time stamp display off/on for future commands</w:t>
      </w:r>
      <w:ins w:id="101" w:author="Walp, Pat" w:date="2023-08-08T07:36:00Z">
        <w:r w:rsidR="00814BAA">
          <w:rPr>
            <w:rFonts w:ascii="Consolas" w:hAnsi="Consolas"/>
            <w:sz w:val="20"/>
            <w:szCs w:val="20"/>
          </w:rPr>
          <w:t>.  Initialize to on.</w:t>
        </w:r>
      </w:ins>
    </w:p>
    <w:p w14:paraId="72A99430" w14:textId="3703FA69" w:rsidR="00FA6C3E" w:rsidRDefault="008D0DB6" w:rsidP="00E17F00">
      <w:pPr>
        <w:ind w:left="1260" w:hanging="1260"/>
        <w:rPr>
          <w:ins w:id="102" w:author="Polakowski, John" w:date="2023-10-16T18:08:00Z"/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ri</w:t>
      </w:r>
      <w:r w:rsidR="00DD15F2" w:rsidRPr="00A5029E">
        <w:rPr>
          <w:rFonts w:ascii="Consolas" w:hAnsi="Consolas"/>
          <w:b/>
          <w:bCs/>
          <w:sz w:val="20"/>
          <w:szCs w:val="20"/>
        </w:rPr>
        <w:t xml:space="preserve"> BUS ADDR</w:t>
      </w:r>
      <w:r w:rsidR="00DD15F2" w:rsidRPr="00A5029E">
        <w:rPr>
          <w:rFonts w:ascii="Consolas" w:hAnsi="Consolas"/>
          <w:sz w:val="20"/>
          <w:szCs w:val="20"/>
        </w:rPr>
        <w:t xml:space="preserve"> </w:t>
      </w:r>
      <w:ins w:id="103" w:author="Polakowski, John" w:date="2023-10-16T17:55:00Z">
        <w:r w:rsidR="00A423AA" w:rsidRPr="00A423AA">
          <w:rPr>
            <w:rFonts w:ascii="Consolas" w:hAnsi="Consolas"/>
            <w:b/>
            <w:bCs/>
            <w:sz w:val="20"/>
            <w:szCs w:val="20"/>
            <w:rPrChange w:id="104" w:author="Polakowski, John" w:date="2023-10-16T17:55:00Z">
              <w:rPr>
                <w:rFonts w:ascii="Consolas" w:hAnsi="Consolas"/>
                <w:sz w:val="20"/>
                <w:szCs w:val="20"/>
              </w:rPr>
            </w:rPrChange>
          </w:rPr>
          <w:t>REGISTER COUNT</w:t>
        </w:r>
      </w:ins>
      <w:r w:rsidR="00DD15F2" w:rsidRPr="00A5029E">
        <w:rPr>
          <w:rFonts w:ascii="Consolas" w:hAnsi="Consolas"/>
          <w:sz w:val="20"/>
          <w:szCs w:val="20"/>
        </w:rPr>
        <w:t xml:space="preserve">-- read from an i2c register.  </w:t>
      </w:r>
      <w:r w:rsidR="00DD15F2" w:rsidRPr="00101A5C">
        <w:rPr>
          <w:rFonts w:ascii="Consolas" w:hAnsi="Consolas"/>
          <w:b/>
          <w:bCs/>
          <w:sz w:val="20"/>
          <w:szCs w:val="20"/>
          <w:rPrChange w:id="105" w:author="Walp, Pat" w:date="2023-11-07T08:32:00Z">
            <w:rPr>
              <w:rFonts w:ascii="Consolas" w:hAnsi="Consolas"/>
              <w:sz w:val="20"/>
              <w:szCs w:val="20"/>
            </w:rPr>
          </w:rPrChange>
        </w:rPr>
        <w:t>BUS</w:t>
      </w:r>
      <w:r w:rsidR="00DD15F2" w:rsidRPr="00A5029E">
        <w:rPr>
          <w:rFonts w:ascii="Consolas" w:hAnsi="Consolas"/>
          <w:sz w:val="20"/>
          <w:szCs w:val="20"/>
        </w:rPr>
        <w:t xml:space="preserve"> is a number from 0 to 7 </w:t>
      </w:r>
      <w:r w:rsidR="004A25B8" w:rsidRPr="00A5029E">
        <w:rPr>
          <w:rFonts w:ascii="Consolas" w:hAnsi="Consolas"/>
          <w:sz w:val="20"/>
          <w:szCs w:val="20"/>
        </w:rPr>
        <w:t>specifying</w:t>
      </w:r>
      <w:r w:rsidR="00DD15F2" w:rsidRPr="00A5029E">
        <w:rPr>
          <w:rFonts w:ascii="Consolas" w:hAnsi="Consolas"/>
          <w:sz w:val="20"/>
          <w:szCs w:val="20"/>
        </w:rPr>
        <w:t xml:space="preserve"> the i2c switch port.  </w:t>
      </w:r>
      <w:r w:rsidR="00DD15F2" w:rsidRPr="00317A70">
        <w:rPr>
          <w:rFonts w:ascii="Consolas" w:hAnsi="Consolas"/>
          <w:b/>
          <w:bCs/>
          <w:sz w:val="20"/>
          <w:szCs w:val="20"/>
          <w:rPrChange w:id="106" w:author="Walp, Pat" w:date="2023-11-07T08:28:00Z">
            <w:rPr>
              <w:rFonts w:ascii="Consolas" w:hAnsi="Consolas"/>
              <w:sz w:val="20"/>
              <w:szCs w:val="20"/>
            </w:rPr>
          </w:rPrChange>
        </w:rPr>
        <w:t>ADDR</w:t>
      </w:r>
      <w:r w:rsidR="00DD15F2" w:rsidRPr="00A5029E">
        <w:rPr>
          <w:rFonts w:ascii="Consolas" w:hAnsi="Consolas"/>
          <w:sz w:val="20"/>
          <w:szCs w:val="20"/>
        </w:rPr>
        <w:t xml:space="preserve"> is the 7-bit i2c </w:t>
      </w:r>
      <w:ins w:id="107" w:author="Walp, Pat" w:date="2023-11-07T08:34:00Z">
        <w:r w:rsidR="00CF70A0">
          <w:rPr>
            <w:rFonts w:ascii="Consolas" w:hAnsi="Consolas"/>
            <w:sz w:val="20"/>
            <w:szCs w:val="20"/>
          </w:rPr>
          <w:t xml:space="preserve">chip </w:t>
        </w:r>
      </w:ins>
      <w:r w:rsidR="00DD15F2" w:rsidRPr="00A5029E">
        <w:rPr>
          <w:rFonts w:ascii="Consolas" w:hAnsi="Consolas"/>
          <w:sz w:val="20"/>
          <w:szCs w:val="20"/>
        </w:rPr>
        <w:t>address</w:t>
      </w:r>
      <w:r w:rsidR="004C26C7" w:rsidRPr="00A5029E">
        <w:rPr>
          <w:rFonts w:ascii="Consolas" w:hAnsi="Consolas"/>
          <w:sz w:val="20"/>
          <w:szCs w:val="20"/>
        </w:rPr>
        <w:t xml:space="preserve"> (hexadecimal)</w:t>
      </w:r>
      <w:ins w:id="108" w:author="Polakowski, John" w:date="2023-10-16T17:56:00Z">
        <w:r w:rsidR="00A423AA">
          <w:rPr>
            <w:rFonts w:ascii="Consolas" w:hAnsi="Consolas"/>
            <w:sz w:val="20"/>
            <w:szCs w:val="20"/>
          </w:rPr>
          <w:t>.</w:t>
        </w:r>
      </w:ins>
      <w:ins w:id="109" w:author="Walp, Pat" w:date="2023-11-07T08:34:00Z">
        <w:r w:rsidR="00CF70A0">
          <w:rPr>
            <w:rFonts w:ascii="Consolas" w:hAnsi="Consolas"/>
            <w:sz w:val="20"/>
            <w:szCs w:val="20"/>
          </w:rPr>
          <w:t xml:space="preserve"> </w:t>
        </w:r>
      </w:ins>
      <w:ins w:id="110" w:author="Polakowski, John" w:date="2023-10-16T17:56:00Z">
        <w:r w:rsidR="00A423AA">
          <w:rPr>
            <w:rFonts w:ascii="Consolas" w:hAnsi="Consolas"/>
            <w:sz w:val="20"/>
            <w:szCs w:val="20"/>
          </w:rPr>
          <w:t xml:space="preserve"> </w:t>
        </w:r>
        <w:r w:rsidR="00A423AA" w:rsidRPr="00317A70">
          <w:rPr>
            <w:rFonts w:ascii="Consolas" w:hAnsi="Consolas"/>
            <w:b/>
            <w:bCs/>
            <w:sz w:val="20"/>
            <w:szCs w:val="20"/>
            <w:rPrChange w:id="111" w:author="Walp, Pat" w:date="2023-11-07T08:28:00Z">
              <w:rPr>
                <w:rFonts w:ascii="Consolas" w:hAnsi="Consolas"/>
                <w:sz w:val="20"/>
                <w:szCs w:val="20"/>
              </w:rPr>
            </w:rPrChange>
          </w:rPr>
          <w:t>REGISTER</w:t>
        </w:r>
        <w:r w:rsidR="00A423AA">
          <w:rPr>
            <w:rFonts w:ascii="Consolas" w:hAnsi="Consolas"/>
            <w:sz w:val="20"/>
            <w:szCs w:val="20"/>
          </w:rPr>
          <w:t xml:space="preserve"> is </w:t>
        </w:r>
      </w:ins>
      <w:ins w:id="112" w:author="Polakowski, John" w:date="2023-10-16T17:57:00Z">
        <w:r w:rsidR="00A423AA">
          <w:rPr>
            <w:rFonts w:ascii="Consolas" w:hAnsi="Consolas"/>
            <w:sz w:val="20"/>
            <w:szCs w:val="20"/>
          </w:rPr>
          <w:t xml:space="preserve">the register address, which may be </w:t>
        </w:r>
      </w:ins>
      <w:ins w:id="113" w:author="Polakowski, John" w:date="2023-10-16T17:58:00Z">
        <w:r w:rsidR="00A423AA">
          <w:rPr>
            <w:rFonts w:ascii="Consolas" w:hAnsi="Consolas"/>
            <w:sz w:val="20"/>
            <w:szCs w:val="20"/>
          </w:rPr>
          <w:t>2</w:t>
        </w:r>
      </w:ins>
      <w:ins w:id="114" w:author="Polakowski, John" w:date="2023-10-16T17:57:00Z">
        <w:r w:rsidR="00A423AA">
          <w:rPr>
            <w:rFonts w:ascii="Consolas" w:hAnsi="Consolas"/>
            <w:sz w:val="20"/>
            <w:szCs w:val="20"/>
          </w:rPr>
          <w:t xml:space="preserve"> characters or 4 characters</w:t>
        </w:r>
      </w:ins>
      <w:ins w:id="115" w:author="Walp, Pat" w:date="2023-11-07T08:26:00Z">
        <w:r w:rsidR="00C44952">
          <w:rPr>
            <w:rFonts w:ascii="Consolas" w:hAnsi="Consolas"/>
            <w:sz w:val="20"/>
            <w:szCs w:val="20"/>
          </w:rPr>
          <w:t xml:space="preserve">. </w:t>
        </w:r>
      </w:ins>
      <w:del w:id="116" w:author="Polakowski, John" w:date="2023-10-16T17:56:00Z">
        <w:r w:rsidR="00DD15F2" w:rsidRPr="00A5029E" w:rsidDel="00A423AA">
          <w:rPr>
            <w:rFonts w:ascii="Consolas" w:hAnsi="Consolas"/>
            <w:sz w:val="20"/>
            <w:szCs w:val="20"/>
          </w:rPr>
          <w:delText>.</w:delText>
        </w:r>
      </w:del>
      <w:ins w:id="117" w:author="Polakowski, John" w:date="2023-10-16T17:58:00Z">
        <w:r w:rsidR="00A423AA">
          <w:rPr>
            <w:rFonts w:ascii="Consolas" w:hAnsi="Consolas"/>
            <w:sz w:val="20"/>
            <w:szCs w:val="20"/>
          </w:rPr>
          <w:t xml:space="preserve"> </w:t>
        </w:r>
        <w:r w:rsidR="00A423AA" w:rsidRPr="005E7B2E">
          <w:rPr>
            <w:rFonts w:ascii="Consolas" w:hAnsi="Consolas"/>
            <w:b/>
            <w:bCs/>
            <w:sz w:val="20"/>
            <w:szCs w:val="20"/>
            <w:rPrChange w:id="118" w:author="Walp, Pat" w:date="2023-11-07T08:29:00Z">
              <w:rPr>
                <w:rFonts w:ascii="Consolas" w:hAnsi="Consolas"/>
                <w:sz w:val="20"/>
                <w:szCs w:val="20"/>
              </w:rPr>
            </w:rPrChange>
          </w:rPr>
          <w:t>COUNT</w:t>
        </w:r>
        <w:r w:rsidR="00A423AA">
          <w:rPr>
            <w:rFonts w:ascii="Consolas" w:hAnsi="Consolas"/>
            <w:sz w:val="20"/>
            <w:szCs w:val="20"/>
          </w:rPr>
          <w:t xml:space="preserve"> is the number of bytes to read. </w:t>
        </w:r>
      </w:ins>
      <w:ins w:id="119" w:author="Walp, Pat" w:date="2023-11-07T08:26:00Z">
        <w:r w:rsidR="00BA3F8C">
          <w:rPr>
            <w:rFonts w:ascii="Consolas" w:hAnsi="Consolas"/>
            <w:sz w:val="20"/>
            <w:szCs w:val="20"/>
          </w:rPr>
          <w:t xml:space="preserve"> </w:t>
        </w:r>
      </w:ins>
      <w:ins w:id="120" w:author="Polakowski, John" w:date="2023-10-16T17:58:00Z">
        <w:r w:rsidR="00A423AA">
          <w:rPr>
            <w:rFonts w:ascii="Consolas" w:hAnsi="Consolas"/>
            <w:sz w:val="20"/>
            <w:szCs w:val="20"/>
          </w:rPr>
          <w:t>After reading the specified number of bytes, the bus mast</w:t>
        </w:r>
      </w:ins>
      <w:ins w:id="121" w:author="Polakowski, John" w:date="2023-10-16T17:59:00Z">
        <w:r w:rsidR="00A423AA">
          <w:rPr>
            <w:rFonts w:ascii="Consolas" w:hAnsi="Consolas"/>
            <w:sz w:val="20"/>
            <w:szCs w:val="20"/>
          </w:rPr>
          <w:t>er issues a stop condition.</w:t>
        </w:r>
      </w:ins>
      <w:ins w:id="122" w:author="Polakowski, John" w:date="2023-10-16T18:08:00Z">
        <w:r w:rsidR="00FA6C3E">
          <w:rPr>
            <w:rFonts w:ascii="Consolas" w:hAnsi="Consolas"/>
            <w:sz w:val="20"/>
            <w:szCs w:val="20"/>
          </w:rPr>
          <w:t xml:space="preserve"> </w:t>
        </w:r>
      </w:ins>
      <w:ins w:id="123" w:author="Walp, Pat" w:date="2023-11-07T08:26:00Z">
        <w:r w:rsidR="00BA3F8C">
          <w:rPr>
            <w:rFonts w:ascii="Consolas" w:hAnsi="Consolas"/>
            <w:sz w:val="20"/>
            <w:szCs w:val="20"/>
          </w:rPr>
          <w:t xml:space="preserve"> </w:t>
        </w:r>
      </w:ins>
      <w:ins w:id="124" w:author="Polakowski, John" w:date="2023-10-16T18:07:00Z">
        <w:r w:rsidR="00FA6C3E">
          <w:rPr>
            <w:rFonts w:ascii="Consolas" w:hAnsi="Consolas"/>
            <w:sz w:val="20"/>
            <w:szCs w:val="20"/>
          </w:rPr>
          <w:t>Note: before each read</w:t>
        </w:r>
      </w:ins>
      <w:ins w:id="125" w:author="Walp, Pat" w:date="2023-11-07T08:35:00Z">
        <w:r w:rsidR="0010172D">
          <w:rPr>
            <w:rFonts w:ascii="Consolas" w:hAnsi="Consolas"/>
            <w:sz w:val="20"/>
            <w:szCs w:val="20"/>
          </w:rPr>
          <w:t xml:space="preserve"> (or block of reads)</w:t>
        </w:r>
      </w:ins>
      <w:ins w:id="126" w:author="Polakowski, John" w:date="2023-10-16T18:07:00Z">
        <w:r w:rsidR="00FA6C3E">
          <w:rPr>
            <w:rFonts w:ascii="Consolas" w:hAnsi="Consolas"/>
            <w:sz w:val="20"/>
            <w:szCs w:val="20"/>
          </w:rPr>
          <w:t xml:space="preserve"> the i2c MUX is set.</w:t>
        </w:r>
      </w:ins>
      <w:ins w:id="127" w:author="Walp, Pat" w:date="2023-11-07T08:26:00Z">
        <w:r w:rsidR="00BA3F8C">
          <w:rPr>
            <w:rFonts w:ascii="Consolas" w:hAnsi="Consolas"/>
            <w:sz w:val="20"/>
            <w:szCs w:val="20"/>
          </w:rPr>
          <w:t xml:space="preserve"> </w:t>
        </w:r>
      </w:ins>
      <w:ins w:id="128" w:author="Polakowski, John" w:date="2023-10-16T18:07:00Z">
        <w:r w:rsidR="00FA6C3E">
          <w:rPr>
            <w:rFonts w:ascii="Consolas" w:hAnsi="Consolas"/>
            <w:sz w:val="20"/>
            <w:szCs w:val="20"/>
          </w:rPr>
          <w:t xml:space="preserve"> Example traffi</w:t>
        </w:r>
      </w:ins>
      <w:ins w:id="129" w:author="Polakowski, John" w:date="2023-10-16T18:08:00Z">
        <w:r w:rsidR="00FA6C3E">
          <w:rPr>
            <w:rFonts w:ascii="Consolas" w:hAnsi="Consolas"/>
            <w:sz w:val="20"/>
            <w:szCs w:val="20"/>
          </w:rPr>
          <w:t>c for setting the MUX:</w:t>
        </w:r>
      </w:ins>
    </w:p>
    <w:p w14:paraId="7BB27807" w14:textId="312A4E15" w:rsidR="00A423AA" w:rsidRDefault="00FA6C3E">
      <w:pPr>
        <w:ind w:left="1260"/>
        <w:rPr>
          <w:ins w:id="130" w:author="Polakowski, John" w:date="2023-10-16T18:00:00Z"/>
          <w:rFonts w:ascii="Consolas" w:hAnsi="Consolas"/>
          <w:sz w:val="20"/>
          <w:szCs w:val="20"/>
        </w:rPr>
        <w:pPrChange w:id="131" w:author="Polakowski, John" w:date="2023-10-16T18:08:00Z">
          <w:pPr>
            <w:ind w:left="1260" w:hanging="1260"/>
          </w:pPr>
        </w:pPrChange>
      </w:pPr>
      <w:ins w:id="132" w:author="Polakowski, John" w:date="2023-10-16T18:08:00Z">
        <w:r w:rsidRPr="007925D1">
          <w:rPr>
            <w:noProof/>
          </w:rPr>
          <w:drawing>
            <wp:inline distT="0" distB="0" distL="0" distR="0" wp14:anchorId="3F024E93" wp14:editId="2E3EC95D">
              <wp:extent cx="3182112" cy="257377"/>
              <wp:effectExtent l="0" t="0" r="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7158" cy="271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33" w:author="Polakowski, John" w:date="2023-10-16T17:59:00Z">
        <w:r w:rsidR="00A423AA">
          <w:rPr>
            <w:rFonts w:ascii="Consolas" w:hAnsi="Consolas"/>
            <w:sz w:val="20"/>
            <w:szCs w:val="20"/>
          </w:rPr>
          <w:t xml:space="preserve"> </w:t>
        </w:r>
      </w:ins>
    </w:p>
    <w:p w14:paraId="7ABF63AA" w14:textId="1F5C9CAA" w:rsidR="00A423AA" w:rsidRPr="00FA6C3E" w:rsidDel="00317A70" w:rsidRDefault="00A423AA">
      <w:pPr>
        <w:ind w:left="1260" w:hanging="1260"/>
        <w:rPr>
          <w:ins w:id="134" w:author="Polakowski, John" w:date="2023-10-16T18:02:00Z"/>
          <w:del w:id="135" w:author="Walp, Pat" w:date="2023-11-07T08:28:00Z"/>
          <w:rFonts w:ascii="Consolas" w:hAnsi="Consolas"/>
          <w:sz w:val="20"/>
          <w:szCs w:val="20"/>
        </w:rPr>
      </w:pPr>
      <w:ins w:id="136" w:author="Polakowski, John" w:date="2023-10-16T18:00:00Z">
        <w:r>
          <w:rPr>
            <w:rFonts w:ascii="Consolas" w:hAnsi="Consolas"/>
            <w:b/>
            <w:bCs/>
            <w:sz w:val="20"/>
            <w:szCs w:val="20"/>
          </w:rPr>
          <w:tab/>
        </w:r>
        <w:r w:rsidRPr="00FA6C3E">
          <w:rPr>
            <w:rFonts w:ascii="Consolas" w:hAnsi="Consolas"/>
            <w:sz w:val="20"/>
            <w:szCs w:val="20"/>
            <w:rPrChange w:id="137" w:author="Polakowski, John" w:date="2023-10-16T18:03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Example</w:t>
        </w:r>
      </w:ins>
      <w:ins w:id="138" w:author="Walp, Pat" w:date="2023-11-07T08:31:00Z">
        <w:r w:rsidR="00DB1DBE">
          <w:rPr>
            <w:rFonts w:ascii="Consolas" w:hAnsi="Consolas"/>
            <w:sz w:val="20"/>
            <w:szCs w:val="20"/>
          </w:rPr>
          <w:t xml:space="preserve"> i2c traffic for </w:t>
        </w:r>
      </w:ins>
      <w:ins w:id="139" w:author="Polakowski, John" w:date="2023-10-16T18:00:00Z">
        <w:del w:id="140" w:author="Walp, Pat" w:date="2023-11-07T08:31:00Z">
          <w:r w:rsidRPr="00FA6C3E" w:rsidDel="00DB1DBE">
            <w:rPr>
              <w:rFonts w:ascii="Consolas" w:hAnsi="Consolas"/>
              <w:sz w:val="20"/>
              <w:szCs w:val="20"/>
              <w:rPrChange w:id="141" w:author="Polakowski, John" w:date="2023-10-16T18:03:00Z">
                <w:rPr>
                  <w:rFonts w:ascii="Consolas" w:hAnsi="Consolas"/>
                  <w:b/>
                  <w:bCs/>
                  <w:sz w:val="20"/>
                  <w:szCs w:val="20"/>
                </w:rPr>
              </w:rPrChange>
            </w:rPr>
            <w:delText xml:space="preserve"> of </w:delText>
          </w:r>
        </w:del>
        <w:r w:rsidRPr="00FA6C3E">
          <w:rPr>
            <w:rFonts w:ascii="Consolas" w:hAnsi="Consolas"/>
            <w:sz w:val="20"/>
            <w:szCs w:val="20"/>
            <w:rPrChange w:id="142" w:author="Polakowski, John" w:date="2023-10-16T18:03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reading a reg</w:t>
        </w:r>
      </w:ins>
      <w:ins w:id="143" w:author="Polakowski, John" w:date="2023-10-16T18:01:00Z">
        <w:r w:rsidRPr="00FA6C3E">
          <w:rPr>
            <w:rFonts w:ascii="Consolas" w:hAnsi="Consolas"/>
            <w:sz w:val="20"/>
            <w:szCs w:val="20"/>
            <w:rPrChange w:id="144" w:author="Polakowski, John" w:date="2023-10-16T18:03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 xml:space="preserve">ister with </w:t>
        </w:r>
      </w:ins>
      <w:ins w:id="145" w:author="Walp, Pat" w:date="2023-11-07T08:32:00Z">
        <w:r w:rsidR="009E5ABA">
          <w:rPr>
            <w:rFonts w:ascii="Consolas" w:hAnsi="Consolas"/>
            <w:sz w:val="20"/>
            <w:szCs w:val="20"/>
          </w:rPr>
          <w:t xml:space="preserve">a </w:t>
        </w:r>
      </w:ins>
      <w:ins w:id="146" w:author="Polakowski, John" w:date="2023-10-16T18:01:00Z">
        <w:r w:rsidRPr="00FA6C3E">
          <w:rPr>
            <w:rFonts w:ascii="Consolas" w:hAnsi="Consolas"/>
            <w:sz w:val="20"/>
            <w:szCs w:val="20"/>
            <w:rPrChange w:id="147" w:author="Polakowski, John" w:date="2023-10-16T18:03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1</w:t>
        </w:r>
        <w:del w:id="148" w:author="Walp, Pat" w:date="2023-11-07T08:31:00Z">
          <w:r w:rsidRPr="00FA6C3E" w:rsidDel="00F12242">
            <w:rPr>
              <w:rFonts w:ascii="Consolas" w:hAnsi="Consolas"/>
              <w:sz w:val="20"/>
              <w:szCs w:val="20"/>
              <w:rPrChange w:id="149" w:author="Polakowski, John" w:date="2023-10-16T18:03:00Z">
                <w:rPr>
                  <w:rFonts w:ascii="Consolas" w:hAnsi="Consolas"/>
                  <w:b/>
                  <w:bCs/>
                  <w:sz w:val="20"/>
                  <w:szCs w:val="20"/>
                </w:rPr>
              </w:rPrChange>
            </w:rPr>
            <w:delText xml:space="preserve"> </w:delText>
          </w:r>
        </w:del>
      </w:ins>
      <w:ins w:id="150" w:author="Walp, Pat" w:date="2023-11-07T08:31:00Z">
        <w:r w:rsidR="00F12242">
          <w:rPr>
            <w:rFonts w:ascii="Consolas" w:hAnsi="Consolas"/>
            <w:sz w:val="20"/>
            <w:szCs w:val="20"/>
          </w:rPr>
          <w:t>-</w:t>
        </w:r>
      </w:ins>
      <w:ins w:id="151" w:author="Polakowski, John" w:date="2023-10-16T18:01:00Z">
        <w:r w:rsidRPr="00FA6C3E">
          <w:rPr>
            <w:rFonts w:ascii="Consolas" w:hAnsi="Consolas"/>
            <w:sz w:val="20"/>
            <w:szCs w:val="20"/>
            <w:rPrChange w:id="152" w:author="Polakowski, John" w:date="2023-10-16T18:03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byte addr</w:t>
        </w:r>
        <w:r w:rsidRPr="00942579">
          <w:rPr>
            <w:rFonts w:ascii="Consolas" w:hAnsi="Consolas"/>
            <w:sz w:val="20"/>
            <w:szCs w:val="20"/>
            <w:rPrChange w:id="153" w:author="Walp, Pat" w:date="2023-11-07T08:27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ess</w:t>
        </w:r>
      </w:ins>
      <w:ins w:id="154" w:author="Walp, Pat" w:date="2023-11-07T08:27:00Z">
        <w:r w:rsidR="00C722B0" w:rsidRPr="00942579">
          <w:rPr>
            <w:rFonts w:ascii="Consolas" w:hAnsi="Consolas"/>
            <w:sz w:val="20"/>
            <w:szCs w:val="20"/>
          </w:rPr>
          <w:t xml:space="preserve"> (</w:t>
        </w:r>
        <w:r w:rsidR="00942579" w:rsidRPr="00942579">
          <w:rPr>
            <w:rFonts w:ascii="Consolas" w:hAnsi="Consolas"/>
            <w:sz w:val="20"/>
            <w:szCs w:val="20"/>
            <w:rPrChange w:id="155" w:author="Walp, Pat" w:date="2023-11-07T08:27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 xml:space="preserve">where </w:t>
        </w:r>
        <w:r w:rsidR="00942579">
          <w:rPr>
            <w:rFonts w:ascii="Consolas" w:hAnsi="Consolas"/>
            <w:b/>
            <w:bCs/>
            <w:sz w:val="20"/>
            <w:szCs w:val="20"/>
          </w:rPr>
          <w:t>REGISTER</w:t>
        </w:r>
        <w:r w:rsidR="00942579">
          <w:rPr>
            <w:rFonts w:ascii="Consolas" w:hAnsi="Consolas"/>
            <w:sz w:val="20"/>
            <w:szCs w:val="20"/>
          </w:rPr>
          <w:t xml:space="preserve"> </w:t>
        </w:r>
      </w:ins>
      <w:ins w:id="156" w:author="Walp, Pat" w:date="2023-11-07T08:28:00Z">
        <w:r w:rsidR="00942579">
          <w:rPr>
            <w:rFonts w:ascii="Consolas" w:hAnsi="Consolas"/>
            <w:sz w:val="20"/>
            <w:szCs w:val="20"/>
          </w:rPr>
          <w:t xml:space="preserve">is </w:t>
        </w:r>
      </w:ins>
      <w:ins w:id="157" w:author="Polakowski, John" w:date="2023-10-16T18:01:00Z">
        <w:del w:id="158" w:author="Walp, Pat" w:date="2023-11-07T08:28:00Z">
          <w:r w:rsidRPr="00FA6C3E" w:rsidDel="00942579">
            <w:rPr>
              <w:rFonts w:ascii="Consolas" w:hAnsi="Consolas"/>
              <w:sz w:val="20"/>
              <w:szCs w:val="20"/>
              <w:rPrChange w:id="159" w:author="Polakowski, John" w:date="2023-10-16T18:03:00Z">
                <w:rPr>
                  <w:rFonts w:ascii="Consolas" w:hAnsi="Consolas"/>
                  <w:b/>
                  <w:bCs/>
                  <w:sz w:val="20"/>
                  <w:szCs w:val="20"/>
                </w:rPr>
              </w:rPrChange>
            </w:rPr>
            <w:delText>:</w:delText>
          </w:r>
        </w:del>
      </w:ins>
      <w:ins w:id="160" w:author="Walp, Pat" w:date="2023-11-07T08:28:00Z">
        <w:r w:rsidR="00317A70">
          <w:rPr>
            <w:rFonts w:ascii="Consolas" w:hAnsi="Consolas"/>
            <w:sz w:val="20"/>
            <w:szCs w:val="20"/>
          </w:rPr>
          <w:t>2 hex characters):</w:t>
        </w:r>
      </w:ins>
    </w:p>
    <w:p w14:paraId="5897F68C" w14:textId="4B6443E1" w:rsidR="00FA6C3E" w:rsidRDefault="00FA6C3E" w:rsidP="00317A70">
      <w:pPr>
        <w:ind w:left="1260" w:hanging="1260"/>
        <w:rPr>
          <w:ins w:id="161" w:author="Polakowski, John" w:date="2023-10-16T18:01:00Z"/>
          <w:rFonts w:ascii="Consolas" w:hAnsi="Consolas"/>
          <w:sz w:val="20"/>
          <w:szCs w:val="20"/>
        </w:rPr>
      </w:pPr>
      <w:ins w:id="162" w:author="Polakowski, John" w:date="2023-10-16T18:02:00Z">
        <w:del w:id="163" w:author="Walp, Pat" w:date="2023-11-07T08:28:00Z">
          <w:r w:rsidDel="00317A70">
            <w:rPr>
              <w:rFonts w:ascii="Consolas" w:hAnsi="Consolas"/>
              <w:b/>
              <w:bCs/>
              <w:sz w:val="20"/>
              <w:szCs w:val="20"/>
            </w:rPr>
            <w:tab/>
            <w:delText>ri BUS ADDR REGISTER</w:delText>
          </w:r>
          <w:r w:rsidRPr="00FA6C3E" w:rsidDel="00317A70">
            <w:rPr>
              <w:rFonts w:ascii="Consolas" w:hAnsi="Consolas"/>
              <w:sz w:val="20"/>
              <w:szCs w:val="20"/>
              <w:rPrChange w:id="164" w:author="Polakowski, John" w:date="2023-10-16T18:03:00Z">
                <w:rPr>
                  <w:rFonts w:ascii="Consolas" w:hAnsi="Consolas"/>
                  <w:b/>
                  <w:bCs/>
                  <w:sz w:val="20"/>
                  <w:szCs w:val="20"/>
                </w:rPr>
              </w:rPrChange>
            </w:rPr>
            <w:delText>(2 chars, 1 byte)</w:delText>
          </w:r>
          <w:r w:rsidDel="00317A70">
            <w:rPr>
              <w:rFonts w:ascii="Consolas" w:hAnsi="Consolas"/>
              <w:b/>
              <w:bCs/>
              <w:sz w:val="20"/>
              <w:szCs w:val="20"/>
            </w:rPr>
            <w:delText xml:space="preserve"> COUNT</w:delText>
          </w:r>
        </w:del>
      </w:ins>
    </w:p>
    <w:p w14:paraId="2FD52377" w14:textId="77777777" w:rsidR="00FA6C3E" w:rsidRDefault="00FA6C3E">
      <w:pPr>
        <w:ind w:left="2520" w:hanging="1260"/>
        <w:rPr>
          <w:ins w:id="165" w:author="Polakowski, John" w:date="2023-10-16T18:01:00Z"/>
          <w:rFonts w:ascii="Consolas" w:hAnsi="Consolas"/>
          <w:sz w:val="20"/>
          <w:szCs w:val="20"/>
        </w:rPr>
        <w:pPrChange w:id="166" w:author="Walp, Pat" w:date="2023-11-07T08:26:00Z">
          <w:pPr>
            <w:ind w:left="1260" w:hanging="1260"/>
          </w:pPr>
        </w:pPrChange>
      </w:pPr>
      <w:ins w:id="167" w:author="Polakowski, John" w:date="2023-10-16T18:01:00Z">
        <w:r w:rsidRPr="00977D3C">
          <w:rPr>
            <w:noProof/>
          </w:rPr>
          <w:drawing>
            <wp:inline distT="0" distB="0" distL="0" distR="0" wp14:anchorId="1D5AC2B1" wp14:editId="6BA0A58C">
              <wp:extent cx="5299862" cy="658519"/>
              <wp:effectExtent l="0" t="0" r="0" b="825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43356" cy="6639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098B5F5" w14:textId="54AC350C" w:rsidR="00F12242" w:rsidRDefault="00FA6C3E" w:rsidP="00F12242">
      <w:pPr>
        <w:ind w:left="1260" w:hanging="1260"/>
        <w:rPr>
          <w:ins w:id="168" w:author="Walp, Pat" w:date="2023-11-07T08:31:00Z"/>
          <w:rFonts w:ascii="Consolas" w:hAnsi="Consolas"/>
          <w:sz w:val="20"/>
          <w:szCs w:val="20"/>
        </w:rPr>
      </w:pPr>
      <w:ins w:id="169" w:author="Polakowski, John" w:date="2023-10-16T18:01:00Z">
        <w:r>
          <w:rPr>
            <w:rFonts w:ascii="Consolas" w:hAnsi="Consolas"/>
            <w:sz w:val="20"/>
            <w:szCs w:val="20"/>
          </w:rPr>
          <w:tab/>
        </w:r>
      </w:ins>
      <w:ins w:id="170" w:author="Walp, Pat" w:date="2023-11-07T08:31:00Z">
        <w:r w:rsidR="00F12242" w:rsidRPr="004156E3">
          <w:rPr>
            <w:rFonts w:ascii="Consolas" w:hAnsi="Consolas"/>
            <w:sz w:val="20"/>
            <w:szCs w:val="20"/>
          </w:rPr>
          <w:t>Example</w:t>
        </w:r>
        <w:r w:rsidR="00F12242">
          <w:rPr>
            <w:rFonts w:ascii="Consolas" w:hAnsi="Consolas"/>
            <w:sz w:val="20"/>
            <w:szCs w:val="20"/>
          </w:rPr>
          <w:t xml:space="preserve"> i2c traffic for </w:t>
        </w:r>
        <w:r w:rsidR="00F12242" w:rsidRPr="004156E3">
          <w:rPr>
            <w:rFonts w:ascii="Consolas" w:hAnsi="Consolas"/>
            <w:sz w:val="20"/>
            <w:szCs w:val="20"/>
          </w:rPr>
          <w:t xml:space="preserve">reading a register with </w:t>
        </w:r>
        <w:r w:rsidR="009E5ABA">
          <w:rPr>
            <w:rFonts w:ascii="Consolas" w:hAnsi="Consolas"/>
            <w:sz w:val="20"/>
            <w:szCs w:val="20"/>
          </w:rPr>
          <w:t xml:space="preserve">a </w:t>
        </w:r>
        <w:r w:rsidR="00F12242">
          <w:rPr>
            <w:rFonts w:ascii="Consolas" w:hAnsi="Consolas"/>
            <w:sz w:val="20"/>
            <w:szCs w:val="20"/>
          </w:rPr>
          <w:t>2-</w:t>
        </w:r>
        <w:r w:rsidR="00F12242" w:rsidRPr="004156E3">
          <w:rPr>
            <w:rFonts w:ascii="Consolas" w:hAnsi="Consolas"/>
            <w:sz w:val="20"/>
            <w:szCs w:val="20"/>
          </w:rPr>
          <w:t>byte address</w:t>
        </w:r>
        <w:r w:rsidR="00F12242" w:rsidRPr="00942579">
          <w:rPr>
            <w:rFonts w:ascii="Consolas" w:hAnsi="Consolas"/>
            <w:sz w:val="20"/>
            <w:szCs w:val="20"/>
          </w:rPr>
          <w:t xml:space="preserve"> (</w:t>
        </w:r>
        <w:r w:rsidR="00F12242" w:rsidRPr="004156E3">
          <w:rPr>
            <w:rFonts w:ascii="Consolas" w:hAnsi="Consolas"/>
            <w:sz w:val="20"/>
            <w:szCs w:val="20"/>
          </w:rPr>
          <w:t xml:space="preserve">where </w:t>
        </w:r>
        <w:r w:rsidR="00F12242">
          <w:rPr>
            <w:rFonts w:ascii="Consolas" w:hAnsi="Consolas"/>
            <w:b/>
            <w:bCs/>
            <w:sz w:val="20"/>
            <w:szCs w:val="20"/>
          </w:rPr>
          <w:t>REGISTER</w:t>
        </w:r>
        <w:r w:rsidR="00F12242">
          <w:rPr>
            <w:rFonts w:ascii="Consolas" w:hAnsi="Consolas"/>
            <w:sz w:val="20"/>
            <w:szCs w:val="20"/>
          </w:rPr>
          <w:t xml:space="preserve"> is </w:t>
        </w:r>
      </w:ins>
      <w:ins w:id="171" w:author="Walp, Pat" w:date="2023-11-07T08:32:00Z">
        <w:r w:rsidR="009E5ABA">
          <w:rPr>
            <w:rFonts w:ascii="Consolas" w:hAnsi="Consolas"/>
            <w:sz w:val="20"/>
            <w:szCs w:val="20"/>
          </w:rPr>
          <w:t>4</w:t>
        </w:r>
      </w:ins>
      <w:ins w:id="172" w:author="Walp, Pat" w:date="2023-11-07T08:31:00Z">
        <w:r w:rsidR="00F12242">
          <w:rPr>
            <w:rFonts w:ascii="Consolas" w:hAnsi="Consolas"/>
            <w:sz w:val="20"/>
            <w:szCs w:val="20"/>
          </w:rPr>
          <w:t xml:space="preserve"> hex characters):</w:t>
        </w:r>
      </w:ins>
    </w:p>
    <w:p w14:paraId="18316385" w14:textId="1D89293C" w:rsidR="00FA6C3E" w:rsidDel="00F12242" w:rsidRDefault="00FA6C3E" w:rsidP="00F12242">
      <w:pPr>
        <w:ind w:left="1260" w:hanging="1260"/>
        <w:rPr>
          <w:ins w:id="173" w:author="Polakowski, John" w:date="2023-10-16T18:04:00Z"/>
          <w:del w:id="174" w:author="Walp, Pat" w:date="2023-11-07T08:31:00Z"/>
          <w:rFonts w:ascii="Consolas" w:hAnsi="Consolas"/>
          <w:sz w:val="20"/>
          <w:szCs w:val="20"/>
        </w:rPr>
      </w:pPr>
      <w:ins w:id="175" w:author="Polakowski, John" w:date="2023-10-16T18:01:00Z">
        <w:del w:id="176" w:author="Walp, Pat" w:date="2023-11-07T08:31:00Z">
          <w:r w:rsidDel="00F12242">
            <w:rPr>
              <w:rFonts w:ascii="Consolas" w:hAnsi="Consolas"/>
              <w:sz w:val="20"/>
              <w:szCs w:val="20"/>
            </w:rPr>
            <w:delText>Example of reading a register with a 2 byte address</w:delText>
          </w:r>
        </w:del>
      </w:ins>
      <w:ins w:id="177" w:author="Polakowski, John" w:date="2023-10-16T18:03:00Z">
        <w:del w:id="178" w:author="Walp, Pat" w:date="2023-11-07T08:31:00Z">
          <w:r w:rsidDel="00F12242">
            <w:rPr>
              <w:rFonts w:ascii="Consolas" w:hAnsi="Consolas"/>
              <w:sz w:val="20"/>
              <w:szCs w:val="20"/>
            </w:rPr>
            <w:delText>:</w:delText>
          </w:r>
        </w:del>
      </w:ins>
    </w:p>
    <w:p w14:paraId="087D1ABE" w14:textId="424D0A80" w:rsidR="00FA6C3E" w:rsidDel="00F12242" w:rsidRDefault="00FA6C3E" w:rsidP="00F12242">
      <w:pPr>
        <w:ind w:left="1260" w:hanging="1260"/>
        <w:rPr>
          <w:ins w:id="179" w:author="Polakowski, John" w:date="2023-10-16T18:04:00Z"/>
          <w:del w:id="180" w:author="Walp, Pat" w:date="2023-11-07T08:31:00Z"/>
          <w:rFonts w:ascii="Consolas" w:hAnsi="Consolas"/>
          <w:b/>
          <w:bCs/>
          <w:sz w:val="20"/>
          <w:szCs w:val="20"/>
        </w:rPr>
      </w:pPr>
      <w:ins w:id="181" w:author="Polakowski, John" w:date="2023-10-16T18:04:00Z">
        <w:del w:id="182" w:author="Walp, Pat" w:date="2023-11-07T08:31:00Z">
          <w:r w:rsidDel="00F12242">
            <w:rPr>
              <w:rFonts w:ascii="Consolas" w:hAnsi="Consolas"/>
              <w:b/>
              <w:bCs/>
              <w:sz w:val="20"/>
              <w:szCs w:val="20"/>
            </w:rPr>
            <w:delText>ri BUS ADDR REG1REG2</w:delText>
          </w:r>
          <w:r w:rsidRPr="00FA6C3E" w:rsidDel="00F12242">
            <w:rPr>
              <w:rFonts w:ascii="Consolas" w:hAnsi="Consolas"/>
              <w:sz w:val="20"/>
              <w:szCs w:val="20"/>
              <w:rPrChange w:id="183" w:author="Polakowski, John" w:date="2023-10-16T18:04:00Z">
                <w:rPr>
                  <w:rFonts w:ascii="Consolas" w:hAnsi="Consolas"/>
                  <w:b/>
                  <w:bCs/>
                  <w:sz w:val="20"/>
                  <w:szCs w:val="20"/>
                </w:rPr>
              </w:rPrChange>
            </w:rPr>
            <w:delText>(4 chars, 2 bytes)</w:delText>
          </w:r>
          <w:r w:rsidDel="00F12242">
            <w:rPr>
              <w:rFonts w:ascii="Consolas" w:hAnsi="Consolas"/>
              <w:b/>
              <w:bCs/>
              <w:sz w:val="20"/>
              <w:szCs w:val="20"/>
            </w:rPr>
            <w:delText xml:space="preserve"> COUNT</w:delText>
          </w:r>
        </w:del>
      </w:ins>
    </w:p>
    <w:p w14:paraId="1146ED84" w14:textId="6D35C9C4" w:rsidR="00FA6C3E" w:rsidRDefault="00FA6C3E">
      <w:pPr>
        <w:ind w:left="2520" w:hanging="1260"/>
        <w:rPr>
          <w:ins w:id="184" w:author="Polakowski, John" w:date="2023-10-16T18:03:00Z"/>
          <w:rFonts w:ascii="Consolas" w:hAnsi="Consolas"/>
          <w:sz w:val="20"/>
          <w:szCs w:val="20"/>
        </w:rPr>
        <w:pPrChange w:id="185" w:author="Walp, Pat" w:date="2023-11-07T08:32:00Z">
          <w:pPr>
            <w:ind w:left="1260" w:hanging="1260"/>
          </w:pPr>
        </w:pPrChange>
      </w:pPr>
      <w:ins w:id="186" w:author="Polakowski, John" w:date="2023-10-16T18:05:00Z">
        <w:r w:rsidRPr="00977D3C">
          <w:rPr>
            <w:noProof/>
          </w:rPr>
          <w:drawing>
            <wp:inline distT="0" distB="0" distL="0" distR="0" wp14:anchorId="438A61A2" wp14:editId="11D9783D">
              <wp:extent cx="5219389" cy="555955"/>
              <wp:effectExtent l="0" t="0" r="635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523" cy="5833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615C81" w14:textId="7BA8DCF3" w:rsidR="00DD15F2" w:rsidRPr="00A5029E" w:rsidRDefault="00A423AA" w:rsidP="00E17F00">
      <w:pPr>
        <w:ind w:left="1260" w:hanging="1260"/>
        <w:rPr>
          <w:rFonts w:ascii="Consolas" w:hAnsi="Consolas"/>
          <w:sz w:val="20"/>
          <w:szCs w:val="20"/>
        </w:rPr>
      </w:pPr>
      <w:ins w:id="187" w:author="Polakowski, John" w:date="2023-10-16T17:58:00Z">
        <w:r>
          <w:rPr>
            <w:rFonts w:ascii="Consolas" w:hAnsi="Consolas"/>
            <w:sz w:val="20"/>
            <w:szCs w:val="20"/>
          </w:rPr>
          <w:t xml:space="preserve"> </w:t>
        </w:r>
      </w:ins>
    </w:p>
    <w:p w14:paraId="23C48C79" w14:textId="4437581F" w:rsidR="00AE0973" w:rsidRDefault="00DD15F2" w:rsidP="00AE0973">
      <w:pPr>
        <w:ind w:left="1260" w:hanging="1260"/>
        <w:rPr>
          <w:ins w:id="188" w:author="Polakowski, John" w:date="2023-10-16T18:13:00Z"/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w</w:t>
      </w:r>
      <w:r w:rsidR="002D67FB" w:rsidRPr="00A5029E">
        <w:rPr>
          <w:rFonts w:ascii="Consolas" w:hAnsi="Consolas"/>
          <w:b/>
          <w:bCs/>
          <w:sz w:val="20"/>
          <w:szCs w:val="20"/>
        </w:rPr>
        <w:t>i</w:t>
      </w:r>
      <w:r w:rsidRPr="00A5029E">
        <w:rPr>
          <w:rFonts w:ascii="Consolas" w:hAnsi="Consolas"/>
          <w:b/>
          <w:bCs/>
          <w:sz w:val="20"/>
          <w:szCs w:val="20"/>
        </w:rPr>
        <w:t xml:space="preserve"> BUS ADDR DATA</w:t>
      </w:r>
      <w:r w:rsidRPr="00A5029E">
        <w:rPr>
          <w:rFonts w:ascii="Consolas" w:hAnsi="Consolas"/>
          <w:sz w:val="20"/>
          <w:szCs w:val="20"/>
        </w:rPr>
        <w:t xml:space="preserve"> -- write to an i2c register.  </w:t>
      </w:r>
      <w:r w:rsidRPr="002B35EB">
        <w:rPr>
          <w:rFonts w:ascii="Consolas" w:hAnsi="Consolas"/>
          <w:b/>
          <w:bCs/>
          <w:sz w:val="20"/>
          <w:szCs w:val="20"/>
          <w:rPrChange w:id="189" w:author="Walp, Pat" w:date="2023-11-07T08:33:00Z">
            <w:rPr>
              <w:rFonts w:ascii="Consolas" w:hAnsi="Consolas"/>
              <w:sz w:val="20"/>
              <w:szCs w:val="20"/>
            </w:rPr>
          </w:rPrChange>
        </w:rPr>
        <w:t>BUS</w:t>
      </w:r>
      <w:r w:rsidRPr="00A5029E">
        <w:rPr>
          <w:rFonts w:ascii="Consolas" w:hAnsi="Consolas"/>
          <w:sz w:val="20"/>
          <w:szCs w:val="20"/>
        </w:rPr>
        <w:t xml:space="preserve"> is a number from 0 to 7 </w:t>
      </w:r>
      <w:r w:rsidR="004A25B8" w:rsidRPr="00A5029E">
        <w:rPr>
          <w:rFonts w:ascii="Consolas" w:hAnsi="Consolas"/>
          <w:sz w:val="20"/>
          <w:szCs w:val="20"/>
        </w:rPr>
        <w:t>specifying</w:t>
      </w:r>
      <w:r w:rsidRPr="00A5029E">
        <w:rPr>
          <w:rFonts w:ascii="Consolas" w:hAnsi="Consolas"/>
          <w:sz w:val="20"/>
          <w:szCs w:val="20"/>
        </w:rPr>
        <w:t xml:space="preserve"> the i2c switch port.  </w:t>
      </w:r>
      <w:r w:rsidRPr="008E2698">
        <w:rPr>
          <w:rFonts w:ascii="Consolas" w:hAnsi="Consolas"/>
          <w:b/>
          <w:bCs/>
          <w:sz w:val="20"/>
          <w:szCs w:val="20"/>
          <w:rPrChange w:id="190" w:author="Walp, Pat" w:date="2023-11-07T08:33:00Z">
            <w:rPr>
              <w:rFonts w:ascii="Consolas" w:hAnsi="Consolas"/>
              <w:sz w:val="20"/>
              <w:szCs w:val="20"/>
            </w:rPr>
          </w:rPrChange>
        </w:rPr>
        <w:t>ADDR</w:t>
      </w:r>
      <w:r w:rsidRPr="00A5029E">
        <w:rPr>
          <w:rFonts w:ascii="Consolas" w:hAnsi="Consolas"/>
          <w:sz w:val="20"/>
          <w:szCs w:val="20"/>
        </w:rPr>
        <w:t xml:space="preserve"> is the 7-bit i2c </w:t>
      </w:r>
      <w:ins w:id="191" w:author="Walp, Pat" w:date="2023-11-07T08:34:00Z">
        <w:r w:rsidR="00CF70A0">
          <w:rPr>
            <w:rFonts w:ascii="Consolas" w:hAnsi="Consolas"/>
            <w:sz w:val="20"/>
            <w:szCs w:val="20"/>
          </w:rPr>
          <w:t xml:space="preserve">chip </w:t>
        </w:r>
      </w:ins>
      <w:r w:rsidRPr="00A5029E">
        <w:rPr>
          <w:rFonts w:ascii="Consolas" w:hAnsi="Consolas"/>
          <w:sz w:val="20"/>
          <w:szCs w:val="20"/>
        </w:rPr>
        <w:t xml:space="preserve">address (hexadecimal).  </w:t>
      </w:r>
      <w:r w:rsidRPr="00CF70A0">
        <w:rPr>
          <w:rFonts w:ascii="Consolas" w:hAnsi="Consolas"/>
          <w:b/>
          <w:bCs/>
          <w:sz w:val="20"/>
          <w:szCs w:val="20"/>
          <w:rPrChange w:id="192" w:author="Walp, Pat" w:date="2023-11-07T08:34:00Z">
            <w:rPr>
              <w:rFonts w:ascii="Consolas" w:hAnsi="Consolas"/>
              <w:sz w:val="20"/>
              <w:szCs w:val="20"/>
            </w:rPr>
          </w:rPrChange>
        </w:rPr>
        <w:t>DATA</w:t>
      </w:r>
      <w:r w:rsidRPr="00A5029E">
        <w:rPr>
          <w:rFonts w:ascii="Consolas" w:hAnsi="Consolas"/>
          <w:sz w:val="20"/>
          <w:szCs w:val="20"/>
        </w:rPr>
        <w:t xml:space="preserve"> is the data to be written (hexadecimal).</w:t>
      </w:r>
      <w:ins w:id="193" w:author="Polakowski, John" w:date="2023-10-16T18:10:00Z">
        <w:r w:rsidR="00164A16">
          <w:rPr>
            <w:rFonts w:ascii="Consolas" w:hAnsi="Consolas"/>
            <w:sz w:val="20"/>
            <w:szCs w:val="20"/>
          </w:rPr>
          <w:t xml:space="preserve"> </w:t>
        </w:r>
      </w:ins>
      <w:ins w:id="194" w:author="Walp, Pat" w:date="2023-11-07T08:34:00Z">
        <w:r w:rsidR="00CF70A0">
          <w:rPr>
            <w:rFonts w:ascii="Consolas" w:hAnsi="Consolas"/>
            <w:sz w:val="20"/>
            <w:szCs w:val="20"/>
          </w:rPr>
          <w:t xml:space="preserve"> </w:t>
        </w:r>
      </w:ins>
      <w:ins w:id="195" w:author="Polakowski, John" w:date="2023-10-16T18:10:00Z">
        <w:r w:rsidR="00164A16" w:rsidRPr="00CF70A0">
          <w:rPr>
            <w:rFonts w:ascii="Consolas" w:hAnsi="Consolas"/>
            <w:b/>
            <w:bCs/>
            <w:sz w:val="20"/>
            <w:szCs w:val="20"/>
            <w:rPrChange w:id="196" w:author="Walp, Pat" w:date="2023-11-07T08:34:00Z">
              <w:rPr>
                <w:rFonts w:ascii="Consolas" w:hAnsi="Consolas"/>
                <w:sz w:val="20"/>
                <w:szCs w:val="20"/>
              </w:rPr>
            </w:rPrChange>
          </w:rPr>
          <w:t>DATA</w:t>
        </w:r>
        <w:r w:rsidR="00164A16">
          <w:rPr>
            <w:rFonts w:ascii="Consolas" w:hAnsi="Consolas"/>
            <w:sz w:val="20"/>
            <w:szCs w:val="20"/>
          </w:rPr>
          <w:t xml:space="preserve"> can be any number of bytes, delimited by spaces</w:t>
        </w:r>
      </w:ins>
      <w:ins w:id="197" w:author="Polakowski, John" w:date="2023-10-16T18:11:00Z">
        <w:r w:rsidR="00164A16">
          <w:rPr>
            <w:rFonts w:ascii="Consolas" w:hAnsi="Consolas"/>
            <w:sz w:val="20"/>
            <w:szCs w:val="20"/>
          </w:rPr>
          <w:t>.</w:t>
        </w:r>
        <w:r w:rsidR="00AE0973">
          <w:rPr>
            <w:rFonts w:ascii="Consolas" w:hAnsi="Consolas"/>
            <w:sz w:val="20"/>
            <w:szCs w:val="20"/>
          </w:rPr>
          <w:t xml:space="preserve"> Data may only be 1 byte, but could be up to 200</w:t>
        </w:r>
      </w:ins>
      <w:ins w:id="198" w:author="Polakowski, John" w:date="2023-10-16T18:12:00Z">
        <w:r w:rsidR="00AE0973">
          <w:rPr>
            <w:rFonts w:ascii="Consolas" w:hAnsi="Consolas"/>
            <w:sz w:val="20"/>
            <w:szCs w:val="20"/>
          </w:rPr>
          <w:t>.</w:t>
        </w:r>
      </w:ins>
      <w:ins w:id="199" w:author="Walp, Pat" w:date="2023-08-07T07:49:00Z">
        <w:del w:id="200" w:author="Polakowski, John" w:date="2023-10-16T18:06:00Z">
          <w:r w:rsidR="000F4E4B" w:rsidDel="00FA6C3E">
            <w:rPr>
              <w:rFonts w:ascii="Consolas" w:hAnsi="Consolas"/>
              <w:sz w:val="20"/>
              <w:szCs w:val="20"/>
            </w:rPr>
            <w:delText xml:space="preserve">  (Optional:  If it's easy to do, accept multiple DATA</w:delText>
          </w:r>
        </w:del>
      </w:ins>
      <w:ins w:id="201" w:author="Walp, Pat" w:date="2023-08-07T07:50:00Z">
        <w:del w:id="202" w:author="Polakowski, John" w:date="2023-10-16T18:06:00Z">
          <w:r w:rsidR="0031350C" w:rsidDel="00FA6C3E">
            <w:rPr>
              <w:rFonts w:ascii="Consolas" w:hAnsi="Consolas"/>
              <w:sz w:val="20"/>
              <w:szCs w:val="20"/>
            </w:rPr>
            <w:delText>, incrementing the ADDR for each write.  This is common</w:delText>
          </w:r>
          <w:r w:rsidR="00654EFD" w:rsidDel="00FA6C3E">
            <w:rPr>
              <w:rFonts w:ascii="Consolas" w:hAnsi="Consolas"/>
              <w:sz w:val="20"/>
              <w:szCs w:val="20"/>
            </w:rPr>
            <w:delText xml:space="preserve"> i2c practice.)</w:delText>
          </w:r>
        </w:del>
      </w:ins>
      <w:ins w:id="203" w:author="Polakowski, John" w:date="2023-10-16T18:13:00Z">
        <w:r w:rsidR="00AE0973" w:rsidRPr="00AE0973">
          <w:rPr>
            <w:rFonts w:ascii="Consolas" w:hAnsi="Consolas"/>
            <w:sz w:val="20"/>
            <w:szCs w:val="20"/>
          </w:rPr>
          <w:t xml:space="preserve"> </w:t>
        </w:r>
      </w:ins>
      <w:ins w:id="204" w:author="Walp, Pat" w:date="2023-11-07T08:34:00Z">
        <w:r w:rsidR="0010172D">
          <w:rPr>
            <w:rFonts w:ascii="Consolas" w:hAnsi="Consolas"/>
            <w:sz w:val="20"/>
            <w:szCs w:val="20"/>
          </w:rPr>
          <w:t xml:space="preserve"> </w:t>
        </w:r>
      </w:ins>
      <w:ins w:id="205" w:author="Polakowski, John" w:date="2023-10-16T18:13:00Z">
        <w:r w:rsidR="00AE0973">
          <w:rPr>
            <w:rFonts w:ascii="Consolas" w:hAnsi="Consolas"/>
            <w:sz w:val="20"/>
            <w:szCs w:val="20"/>
          </w:rPr>
          <w:t xml:space="preserve">Note: before each </w:t>
        </w:r>
      </w:ins>
      <w:ins w:id="206" w:author="Polakowski, John" w:date="2023-10-16T18:14:00Z">
        <w:r w:rsidR="00AE0973">
          <w:rPr>
            <w:rFonts w:ascii="Consolas" w:hAnsi="Consolas"/>
            <w:sz w:val="20"/>
            <w:szCs w:val="20"/>
          </w:rPr>
          <w:t>write</w:t>
        </w:r>
      </w:ins>
      <w:ins w:id="207" w:author="Walp, Pat" w:date="2023-11-07T08:35:00Z">
        <w:r w:rsidR="0010172D">
          <w:rPr>
            <w:rFonts w:ascii="Consolas" w:hAnsi="Consolas"/>
            <w:sz w:val="20"/>
            <w:szCs w:val="20"/>
          </w:rPr>
          <w:t xml:space="preserve"> (or block of writes)</w:t>
        </w:r>
      </w:ins>
      <w:ins w:id="208" w:author="Polakowski, John" w:date="2023-10-16T18:13:00Z">
        <w:r w:rsidR="00AE0973">
          <w:rPr>
            <w:rFonts w:ascii="Consolas" w:hAnsi="Consolas"/>
            <w:sz w:val="20"/>
            <w:szCs w:val="20"/>
          </w:rPr>
          <w:t xml:space="preserve"> the i2c MUX is set. Example </w:t>
        </w:r>
      </w:ins>
      <w:ins w:id="209" w:author="Walp, Pat" w:date="2023-11-07T08:35:00Z">
        <w:r w:rsidR="00BD6BD5">
          <w:rPr>
            <w:rFonts w:ascii="Consolas" w:hAnsi="Consolas"/>
            <w:sz w:val="20"/>
            <w:szCs w:val="20"/>
          </w:rPr>
          <w:t xml:space="preserve">i2c </w:t>
        </w:r>
      </w:ins>
      <w:ins w:id="210" w:author="Polakowski, John" w:date="2023-10-16T18:13:00Z">
        <w:r w:rsidR="00AE0973">
          <w:rPr>
            <w:rFonts w:ascii="Consolas" w:hAnsi="Consolas"/>
            <w:sz w:val="20"/>
            <w:szCs w:val="20"/>
          </w:rPr>
          <w:t>traffic for setting the MUX:</w:t>
        </w:r>
      </w:ins>
    </w:p>
    <w:p w14:paraId="26266249" w14:textId="575A112C" w:rsidR="00DD15F2" w:rsidRDefault="00AE0973">
      <w:pPr>
        <w:ind w:left="1260"/>
        <w:rPr>
          <w:ins w:id="211" w:author="Polakowski, John" w:date="2023-10-16T18:12:00Z"/>
          <w:rFonts w:ascii="Consolas" w:hAnsi="Consolas"/>
          <w:sz w:val="20"/>
          <w:szCs w:val="20"/>
        </w:rPr>
        <w:pPrChange w:id="212" w:author="Polakowski, John" w:date="2023-10-16T18:14:00Z">
          <w:pPr>
            <w:ind w:left="1260" w:hanging="1260"/>
          </w:pPr>
        </w:pPrChange>
      </w:pPr>
      <w:ins w:id="213" w:author="Polakowski, John" w:date="2023-10-16T18:13:00Z">
        <w:r w:rsidRPr="007925D1">
          <w:rPr>
            <w:noProof/>
          </w:rPr>
          <w:drawing>
            <wp:inline distT="0" distB="0" distL="0" distR="0" wp14:anchorId="6EE42036" wp14:editId="40B4AFBA">
              <wp:extent cx="3886200" cy="314325"/>
              <wp:effectExtent l="0" t="0" r="0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200" cy="314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nsolas" w:hAnsi="Consolas"/>
            <w:sz w:val="20"/>
            <w:szCs w:val="20"/>
          </w:rPr>
          <w:t xml:space="preserve"> </w:t>
        </w:r>
      </w:ins>
    </w:p>
    <w:p w14:paraId="0EB6FA69" w14:textId="4540D09F" w:rsidR="00AE0973" w:rsidRDefault="00AE0973" w:rsidP="00AE0973">
      <w:pPr>
        <w:ind w:left="1260"/>
        <w:rPr>
          <w:ins w:id="214" w:author="Polakowski, John" w:date="2023-10-16T18:13:00Z"/>
          <w:rFonts w:ascii="Consolas" w:hAnsi="Consolas"/>
          <w:sz w:val="20"/>
          <w:szCs w:val="20"/>
        </w:rPr>
      </w:pPr>
      <w:ins w:id="215" w:author="Polakowski, John" w:date="2023-10-16T18:12:00Z">
        <w:r w:rsidRPr="00DD7144">
          <w:rPr>
            <w:rFonts w:ascii="Consolas" w:hAnsi="Consolas"/>
            <w:sz w:val="20"/>
            <w:szCs w:val="20"/>
          </w:rPr>
          <w:t xml:space="preserve">Example of </w:t>
        </w:r>
      </w:ins>
      <w:ins w:id="216" w:author="Walp, Pat" w:date="2023-11-07T08:35:00Z">
        <w:r w:rsidR="00BD6BD5">
          <w:rPr>
            <w:rFonts w:ascii="Consolas" w:hAnsi="Consolas"/>
            <w:sz w:val="20"/>
            <w:szCs w:val="20"/>
          </w:rPr>
          <w:t>i</w:t>
        </w:r>
      </w:ins>
      <w:ins w:id="217" w:author="Walp, Pat" w:date="2023-11-07T08:36:00Z">
        <w:r w:rsidR="00BD6BD5">
          <w:rPr>
            <w:rFonts w:ascii="Consolas" w:hAnsi="Consolas"/>
            <w:sz w:val="20"/>
            <w:szCs w:val="20"/>
          </w:rPr>
          <w:t xml:space="preserve">2c traffic for </w:t>
        </w:r>
      </w:ins>
      <w:ins w:id="218" w:author="Polakowski, John" w:date="2023-10-16T18:12:00Z">
        <w:r>
          <w:rPr>
            <w:rFonts w:ascii="Consolas" w:hAnsi="Consolas"/>
            <w:sz w:val="20"/>
            <w:szCs w:val="20"/>
          </w:rPr>
          <w:t>writing data with n bytes</w:t>
        </w:r>
        <w:r w:rsidRPr="00DD7144">
          <w:rPr>
            <w:rFonts w:ascii="Consolas" w:hAnsi="Consolas"/>
            <w:sz w:val="20"/>
            <w:szCs w:val="20"/>
          </w:rPr>
          <w:t>:</w:t>
        </w:r>
      </w:ins>
    </w:p>
    <w:p w14:paraId="7920CE31" w14:textId="082F9718" w:rsidR="00AE0973" w:rsidRDefault="00AE0973" w:rsidP="00AE0973">
      <w:pPr>
        <w:ind w:left="1260"/>
        <w:rPr>
          <w:ins w:id="219" w:author="Polakowski, John" w:date="2023-10-16T18:12:00Z"/>
          <w:rFonts w:ascii="Consolas" w:hAnsi="Consolas"/>
          <w:sz w:val="20"/>
          <w:szCs w:val="20"/>
        </w:rPr>
      </w:pPr>
      <w:ins w:id="220" w:author="Polakowski, John" w:date="2023-10-16T18:13:00Z">
        <w:r w:rsidRPr="00A5029E">
          <w:rPr>
            <w:rFonts w:ascii="Consolas" w:hAnsi="Consolas"/>
            <w:b/>
            <w:bCs/>
            <w:sz w:val="20"/>
            <w:szCs w:val="20"/>
          </w:rPr>
          <w:t>wi BUS ADDR DATA</w:t>
        </w:r>
        <w:r>
          <w:rPr>
            <w:rFonts w:ascii="Consolas" w:hAnsi="Consolas"/>
            <w:b/>
            <w:bCs/>
            <w:sz w:val="20"/>
            <w:szCs w:val="20"/>
          </w:rPr>
          <w:t>1 DATA2 … DATAn</w:t>
        </w:r>
      </w:ins>
    </w:p>
    <w:p w14:paraId="3DE76202" w14:textId="74DAAFD7" w:rsidR="00AE0973" w:rsidRDefault="00AE0973">
      <w:pPr>
        <w:ind w:left="1260"/>
        <w:rPr>
          <w:ins w:id="221" w:author="Walp, Pat" w:date="2023-11-07T08:36:00Z"/>
          <w:rFonts w:ascii="Consolas" w:hAnsi="Consolas"/>
          <w:sz w:val="20"/>
          <w:szCs w:val="20"/>
        </w:rPr>
      </w:pPr>
      <w:ins w:id="222" w:author="Polakowski, John" w:date="2023-10-16T18:12:00Z">
        <w:r w:rsidRPr="001B0DF9">
          <w:rPr>
            <w:noProof/>
          </w:rPr>
          <w:drawing>
            <wp:inline distT="0" distB="0" distL="0" distR="0" wp14:anchorId="0498B6C8" wp14:editId="71A8CAE1">
              <wp:extent cx="4810125" cy="352425"/>
              <wp:effectExtent l="0" t="0" r="9525" b="952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0125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CBAEE" w14:textId="54A6A521" w:rsidR="000453CC" w:rsidRPr="00A5029E" w:rsidRDefault="001426EA">
      <w:pPr>
        <w:ind w:left="1260"/>
        <w:rPr>
          <w:rFonts w:ascii="Consolas" w:hAnsi="Consolas"/>
          <w:sz w:val="20"/>
          <w:szCs w:val="20"/>
        </w:rPr>
        <w:pPrChange w:id="223" w:author="Polakowski, John" w:date="2023-10-16T18:12:00Z">
          <w:pPr>
            <w:ind w:left="1260" w:hanging="1260"/>
          </w:pPr>
        </w:pPrChange>
      </w:pPr>
      <w:ins w:id="224" w:author="Walp, Pat" w:date="2023-11-07T08:38:00Z">
        <w:r>
          <w:rPr>
            <w:rFonts w:ascii="Consolas" w:hAnsi="Consolas"/>
            <w:sz w:val="20"/>
            <w:szCs w:val="20"/>
          </w:rPr>
          <w:t>(</w:t>
        </w:r>
      </w:ins>
      <w:ins w:id="225" w:author="Walp, Pat" w:date="2023-11-07T08:37:00Z">
        <w:r w:rsidR="00C25B99">
          <w:rPr>
            <w:rFonts w:ascii="Consolas" w:hAnsi="Consolas"/>
            <w:sz w:val="20"/>
            <w:szCs w:val="20"/>
          </w:rPr>
          <w:t>The first byte or two of data are</w:t>
        </w:r>
        <w:r>
          <w:rPr>
            <w:rFonts w:ascii="Consolas" w:hAnsi="Consolas"/>
            <w:sz w:val="20"/>
            <w:szCs w:val="20"/>
          </w:rPr>
          <w:t xml:space="preserve"> the register address within the slave, but BLE software does not need to "</w:t>
        </w:r>
      </w:ins>
      <w:ins w:id="226" w:author="Walp, Pat" w:date="2023-11-07T08:38:00Z">
        <w:r>
          <w:rPr>
            <w:rFonts w:ascii="Consolas" w:hAnsi="Consolas"/>
            <w:sz w:val="20"/>
            <w:szCs w:val="20"/>
          </w:rPr>
          <w:t>know" this.)</w:t>
        </w:r>
      </w:ins>
    </w:p>
    <w:p w14:paraId="464D0F41" w14:textId="77DB8AE2" w:rsidR="00E95300" w:rsidDel="00402DE7" w:rsidRDefault="00E95300" w:rsidP="00E17F00">
      <w:pPr>
        <w:ind w:left="1260" w:hanging="1260"/>
        <w:rPr>
          <w:del w:id="227" w:author="Walp, Pat" w:date="2023-08-07T07:49:00Z"/>
          <w:rFonts w:ascii="Consolas" w:hAnsi="Consolas"/>
          <w:b/>
          <w:bCs/>
          <w:color w:val="4472C4" w:themeColor="accent1"/>
          <w:sz w:val="20"/>
          <w:szCs w:val="20"/>
        </w:rPr>
      </w:pPr>
      <w:del w:id="228" w:author="Walp, Pat" w:date="2023-08-07T07:49:00Z">
        <w:r w:rsidRPr="00E95300" w:rsidDel="00744703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 xml:space="preserve">Is </w:delText>
        </w:r>
        <w:r w:rsidDel="00744703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DATA</w:delText>
        </w:r>
        <w:r w:rsidRPr="00E95300" w:rsidDel="00744703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 xml:space="preserve"> only one byte or more than one byte</w:delText>
        </w:r>
        <w:r w:rsidRPr="00E95300" w:rsidDel="00744703">
          <w:rPr>
            <w:rFonts w:ascii="Consolas" w:hAnsi="Consolas"/>
            <w:color w:val="4472C4" w:themeColor="accent1"/>
            <w:sz w:val="20"/>
            <w:szCs w:val="20"/>
          </w:rPr>
          <w:delText>?</w:delText>
        </w:r>
      </w:del>
    </w:p>
    <w:p w14:paraId="530F1EF7" w14:textId="1A9599E3" w:rsidR="0043408C" w:rsidRPr="00A5029E" w:rsidRDefault="51B8BC88" w:rsidP="00E17F00">
      <w:pPr>
        <w:ind w:left="1260" w:hanging="1260"/>
        <w:rPr>
          <w:rFonts w:ascii="Consolas" w:hAnsi="Consolas"/>
          <w:sz w:val="20"/>
          <w:szCs w:val="20"/>
        </w:rPr>
      </w:pPr>
      <w:r w:rsidRPr="58B3BB4A">
        <w:rPr>
          <w:rFonts w:ascii="Consolas" w:hAnsi="Consolas"/>
          <w:b/>
          <w:bCs/>
          <w:sz w:val="20"/>
          <w:szCs w:val="20"/>
        </w:rPr>
        <w:t>ril</w:t>
      </w:r>
      <w:r w:rsidRPr="58B3BB4A">
        <w:rPr>
          <w:rFonts w:ascii="Consolas" w:hAnsi="Consolas"/>
          <w:sz w:val="20"/>
          <w:szCs w:val="20"/>
        </w:rPr>
        <w:t xml:space="preserve"> </w:t>
      </w:r>
      <w:ins w:id="229" w:author="Walp, Pat" w:date="2023-11-07T13:33:00Z">
        <w:r w:rsidR="00F33999" w:rsidRPr="00A5029E">
          <w:rPr>
            <w:rFonts w:ascii="Consolas" w:hAnsi="Consolas"/>
            <w:b/>
            <w:bCs/>
            <w:sz w:val="20"/>
            <w:szCs w:val="20"/>
          </w:rPr>
          <w:t>BUS ADDR</w:t>
        </w:r>
        <w:r w:rsidR="00F33999" w:rsidRPr="00A5029E">
          <w:rPr>
            <w:rFonts w:ascii="Consolas" w:hAnsi="Consolas"/>
            <w:sz w:val="20"/>
            <w:szCs w:val="20"/>
          </w:rPr>
          <w:t xml:space="preserve"> </w:t>
        </w:r>
        <w:r w:rsidR="00F33999" w:rsidRPr="004156E3">
          <w:rPr>
            <w:rFonts w:ascii="Consolas" w:hAnsi="Consolas"/>
            <w:b/>
            <w:bCs/>
            <w:sz w:val="20"/>
            <w:szCs w:val="20"/>
          </w:rPr>
          <w:t>REGISTER COUNT</w:t>
        </w:r>
        <w:r w:rsidR="00F33999" w:rsidRPr="58B3BB4A">
          <w:rPr>
            <w:rFonts w:ascii="Consolas" w:hAnsi="Consolas"/>
            <w:sz w:val="20"/>
            <w:szCs w:val="20"/>
          </w:rPr>
          <w:t xml:space="preserve"> </w:t>
        </w:r>
      </w:ins>
      <w:r w:rsidRPr="58B3BB4A">
        <w:rPr>
          <w:rFonts w:ascii="Consolas" w:hAnsi="Consolas"/>
          <w:sz w:val="20"/>
          <w:szCs w:val="20"/>
        </w:rPr>
        <w:t xml:space="preserve">-- </w:t>
      </w:r>
      <w:ins w:id="230" w:author="Walp, Pat" w:date="2023-11-07T13:32:00Z">
        <w:r w:rsidR="0086478C">
          <w:rPr>
            <w:rFonts w:ascii="Consolas" w:hAnsi="Consolas"/>
            <w:sz w:val="20"/>
            <w:szCs w:val="20"/>
          </w:rPr>
          <w:t xml:space="preserve">Just like </w:t>
        </w:r>
      </w:ins>
      <w:del w:id="231" w:author="Walp, Pat" w:date="2023-11-07T13:32:00Z">
        <w:r w:rsidRPr="007D6794" w:rsidDel="0086478C">
          <w:rPr>
            <w:rFonts w:ascii="Consolas" w:hAnsi="Consolas"/>
            <w:b/>
            <w:bCs/>
            <w:sz w:val="20"/>
            <w:szCs w:val="20"/>
            <w:rPrChange w:id="232" w:author="Walp, Pat" w:date="2023-11-07T13:39:00Z">
              <w:rPr>
                <w:rFonts w:ascii="Consolas" w:hAnsi="Consolas"/>
                <w:sz w:val="20"/>
                <w:szCs w:val="20"/>
              </w:rPr>
            </w:rPrChange>
          </w:rPr>
          <w:delText xml:space="preserve">repeat the last </w:delText>
        </w:r>
      </w:del>
      <w:del w:id="233" w:author="Walp, Pat" w:date="2023-08-03T08:40:00Z">
        <w:r w:rsidR="0043408C" w:rsidRPr="007D6794" w:rsidDel="00BB29B0">
          <w:rPr>
            <w:rFonts w:ascii="Consolas" w:hAnsi="Consolas"/>
            <w:b/>
            <w:bCs/>
            <w:sz w:val="20"/>
            <w:szCs w:val="20"/>
          </w:rPr>
          <w:delText>i</w:delText>
        </w:r>
      </w:del>
      <w:r w:rsidR="0043408C" w:rsidRPr="007D6794">
        <w:rPr>
          <w:rFonts w:ascii="Consolas" w:hAnsi="Consolas"/>
          <w:b/>
          <w:bCs/>
          <w:sz w:val="20"/>
          <w:szCs w:val="20"/>
        </w:rPr>
        <w:t>r</w:t>
      </w:r>
      <w:ins w:id="234" w:author="Walp, Pat" w:date="2023-08-03T08:40:00Z">
        <w:r w:rsidR="00BB29B0" w:rsidRPr="007D6794">
          <w:rPr>
            <w:rFonts w:ascii="Consolas" w:hAnsi="Consolas"/>
            <w:b/>
            <w:bCs/>
            <w:sz w:val="20"/>
            <w:szCs w:val="20"/>
          </w:rPr>
          <w:t>i</w:t>
        </w:r>
      </w:ins>
      <w:r w:rsidRPr="58B3BB4A">
        <w:rPr>
          <w:rFonts w:ascii="Consolas" w:hAnsi="Consolas"/>
          <w:sz w:val="20"/>
          <w:szCs w:val="20"/>
        </w:rPr>
        <w:t xml:space="preserve"> command </w:t>
      </w:r>
      <w:ins w:id="235" w:author="Walp, Pat" w:date="2023-11-07T13:32:00Z">
        <w:r w:rsidR="0086478C">
          <w:rPr>
            <w:rFonts w:ascii="Consolas" w:hAnsi="Consolas"/>
            <w:sz w:val="20"/>
            <w:szCs w:val="20"/>
          </w:rPr>
          <w:t xml:space="preserve">except repeat </w:t>
        </w:r>
      </w:ins>
      <w:r w:rsidRPr="58B3BB4A">
        <w:rPr>
          <w:rFonts w:ascii="Consolas" w:hAnsi="Consolas"/>
          <w:sz w:val="20"/>
          <w:szCs w:val="20"/>
        </w:rPr>
        <w:t xml:space="preserve">in a loop.  </w:t>
      </w:r>
      <w:ins w:id="236" w:author="Polakowski, John" w:date="2023-10-16T18:14:00Z">
        <w:r w:rsidR="00AE0973">
          <w:rPr>
            <w:rFonts w:ascii="Consolas" w:hAnsi="Consolas"/>
            <w:sz w:val="20"/>
            <w:szCs w:val="20"/>
          </w:rPr>
          <w:t>Spacebar</w:t>
        </w:r>
      </w:ins>
      <w:del w:id="237" w:author="Polakowski, John" w:date="2023-10-16T18:14:00Z">
        <w:r w:rsidRPr="58B3BB4A" w:rsidDel="00AE0973">
          <w:rPr>
            <w:rFonts w:ascii="Consolas" w:hAnsi="Consolas"/>
            <w:sz w:val="20"/>
            <w:szCs w:val="20"/>
          </w:rPr>
          <w:delText>Ctrl-C</w:delText>
        </w:r>
      </w:del>
      <w:r w:rsidRPr="58B3BB4A">
        <w:rPr>
          <w:rFonts w:ascii="Consolas" w:hAnsi="Consolas"/>
          <w:sz w:val="20"/>
          <w:szCs w:val="20"/>
        </w:rPr>
        <w:t xml:space="preserve"> stops.</w:t>
      </w:r>
    </w:p>
    <w:p w14:paraId="2908ED81" w14:textId="127931EE" w:rsidR="00E95300" w:rsidRPr="00E95300" w:rsidDel="00E13DF7" w:rsidRDefault="00E95300" w:rsidP="00E17F00">
      <w:pPr>
        <w:ind w:left="1260" w:hanging="1260"/>
        <w:rPr>
          <w:del w:id="238" w:author="Walp, Pat" w:date="2023-08-04T15:59:00Z"/>
          <w:rFonts w:ascii="Consolas" w:hAnsi="Consolas"/>
          <w:color w:val="4472C4" w:themeColor="accent1"/>
          <w:sz w:val="20"/>
          <w:szCs w:val="20"/>
        </w:rPr>
      </w:pPr>
      <w:del w:id="239" w:author="Walp, Pat" w:date="2023-08-04T15:59:00Z">
        <w:r w:rsidRPr="00E95300" w:rsidDel="00E13DF7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Ctrl</w:delText>
        </w:r>
        <w:r w:rsidRPr="00E95300" w:rsidDel="00E13DF7">
          <w:rPr>
            <w:rFonts w:ascii="Consolas" w:hAnsi="Consolas"/>
            <w:color w:val="4472C4" w:themeColor="accent1"/>
            <w:sz w:val="20"/>
            <w:szCs w:val="20"/>
          </w:rPr>
          <w:delText>-C may stop the entire program</w:delText>
        </w:r>
      </w:del>
    </w:p>
    <w:p w14:paraId="28CFBEA6" w14:textId="065E2114" w:rsidR="0043408C" w:rsidRPr="00A5029E" w:rsidRDefault="1B683FDF" w:rsidP="00E17F00">
      <w:pPr>
        <w:ind w:left="1260" w:hanging="1260"/>
        <w:rPr>
          <w:rFonts w:ascii="Consolas" w:hAnsi="Consolas"/>
          <w:sz w:val="20"/>
          <w:szCs w:val="20"/>
        </w:rPr>
      </w:pPr>
      <w:r w:rsidRPr="58B3BB4A">
        <w:rPr>
          <w:rFonts w:ascii="Consolas" w:hAnsi="Consolas"/>
          <w:b/>
          <w:bCs/>
          <w:sz w:val="20"/>
          <w:szCs w:val="20"/>
        </w:rPr>
        <w:t>w</w:t>
      </w:r>
      <w:r w:rsidR="51B8BC88" w:rsidRPr="58B3BB4A">
        <w:rPr>
          <w:rFonts w:ascii="Consolas" w:hAnsi="Consolas"/>
          <w:b/>
          <w:bCs/>
          <w:sz w:val="20"/>
          <w:szCs w:val="20"/>
        </w:rPr>
        <w:t>il</w:t>
      </w:r>
      <w:r w:rsidR="51B8BC88" w:rsidRPr="58B3BB4A">
        <w:rPr>
          <w:rFonts w:ascii="Consolas" w:hAnsi="Consolas"/>
          <w:sz w:val="20"/>
          <w:szCs w:val="20"/>
        </w:rPr>
        <w:t xml:space="preserve"> </w:t>
      </w:r>
      <w:ins w:id="240" w:author="Walp, Pat" w:date="2023-11-07T13:33:00Z">
        <w:r w:rsidR="009A14CF" w:rsidRPr="00A5029E">
          <w:rPr>
            <w:rFonts w:ascii="Consolas" w:hAnsi="Consolas"/>
            <w:b/>
            <w:bCs/>
            <w:sz w:val="20"/>
            <w:szCs w:val="20"/>
          </w:rPr>
          <w:t>BUS ADDR DATA</w:t>
        </w:r>
        <w:r w:rsidR="009A14CF" w:rsidRPr="00A5029E">
          <w:rPr>
            <w:rFonts w:ascii="Consolas" w:hAnsi="Consolas"/>
            <w:sz w:val="20"/>
            <w:szCs w:val="20"/>
          </w:rPr>
          <w:t xml:space="preserve"> </w:t>
        </w:r>
      </w:ins>
      <w:r w:rsidR="51B8BC88" w:rsidRPr="58B3BB4A">
        <w:rPr>
          <w:rFonts w:ascii="Consolas" w:hAnsi="Consolas"/>
          <w:sz w:val="20"/>
          <w:szCs w:val="20"/>
        </w:rPr>
        <w:t xml:space="preserve">-- </w:t>
      </w:r>
      <w:ins w:id="241" w:author="Walp, Pat" w:date="2023-11-07T13:35:00Z">
        <w:r w:rsidR="00231099">
          <w:rPr>
            <w:rFonts w:ascii="Consolas" w:hAnsi="Consolas"/>
            <w:sz w:val="20"/>
            <w:szCs w:val="20"/>
          </w:rPr>
          <w:t xml:space="preserve">Just like the </w:t>
        </w:r>
      </w:ins>
      <w:del w:id="242" w:author="Walp, Pat" w:date="2023-11-07T13:35:00Z">
        <w:r w:rsidR="51B8BC88" w:rsidRPr="007D6794" w:rsidDel="00231099">
          <w:rPr>
            <w:rFonts w:ascii="Consolas" w:hAnsi="Consolas"/>
            <w:b/>
            <w:bCs/>
            <w:sz w:val="20"/>
            <w:szCs w:val="20"/>
            <w:rPrChange w:id="243" w:author="Walp, Pat" w:date="2023-11-07T13:39:00Z">
              <w:rPr>
                <w:rFonts w:ascii="Consolas" w:hAnsi="Consolas"/>
                <w:sz w:val="20"/>
                <w:szCs w:val="20"/>
              </w:rPr>
            </w:rPrChange>
          </w:rPr>
          <w:delText xml:space="preserve">repeat the last </w:delText>
        </w:r>
      </w:del>
      <w:del w:id="244" w:author="Walp, Pat" w:date="2023-08-03T08:40:00Z">
        <w:r w:rsidR="0043408C" w:rsidRPr="007D6794" w:rsidDel="001705EA">
          <w:rPr>
            <w:rFonts w:ascii="Consolas" w:hAnsi="Consolas"/>
            <w:b/>
            <w:bCs/>
            <w:sz w:val="20"/>
            <w:szCs w:val="20"/>
          </w:rPr>
          <w:delText>i</w:delText>
        </w:r>
      </w:del>
      <w:r w:rsidR="0043408C" w:rsidRPr="007D6794">
        <w:rPr>
          <w:rFonts w:ascii="Consolas" w:hAnsi="Consolas"/>
          <w:b/>
          <w:bCs/>
          <w:sz w:val="20"/>
          <w:szCs w:val="20"/>
        </w:rPr>
        <w:t>w</w:t>
      </w:r>
      <w:ins w:id="245" w:author="Walp, Pat" w:date="2023-08-03T08:40:00Z">
        <w:r w:rsidR="001705EA" w:rsidRPr="007D6794">
          <w:rPr>
            <w:rFonts w:ascii="Consolas" w:hAnsi="Consolas"/>
            <w:b/>
            <w:bCs/>
            <w:sz w:val="20"/>
            <w:szCs w:val="20"/>
          </w:rPr>
          <w:t>i</w:t>
        </w:r>
      </w:ins>
      <w:r w:rsidR="51B8BC88" w:rsidRPr="58B3BB4A">
        <w:rPr>
          <w:rFonts w:ascii="Consolas" w:hAnsi="Consolas"/>
          <w:sz w:val="20"/>
          <w:szCs w:val="20"/>
        </w:rPr>
        <w:t xml:space="preserve"> command</w:t>
      </w:r>
      <w:ins w:id="246" w:author="Walp, Pat" w:date="2023-11-07T13:35:00Z">
        <w:r w:rsidR="00231099">
          <w:rPr>
            <w:rFonts w:ascii="Consolas" w:hAnsi="Consolas"/>
            <w:sz w:val="20"/>
            <w:szCs w:val="20"/>
          </w:rPr>
          <w:t xml:space="preserve"> except repeat</w:t>
        </w:r>
      </w:ins>
      <w:r w:rsidR="51B8BC88" w:rsidRPr="58B3BB4A">
        <w:rPr>
          <w:rFonts w:ascii="Consolas" w:hAnsi="Consolas"/>
          <w:sz w:val="20"/>
          <w:szCs w:val="20"/>
        </w:rPr>
        <w:t xml:space="preserve"> in a loop.  </w:t>
      </w:r>
      <w:ins w:id="247" w:author="Polakowski, John" w:date="2023-10-16T18:15:00Z">
        <w:r w:rsidR="00AE0973">
          <w:rPr>
            <w:rFonts w:ascii="Consolas" w:hAnsi="Consolas"/>
            <w:sz w:val="20"/>
            <w:szCs w:val="20"/>
          </w:rPr>
          <w:t>Spacebar</w:t>
        </w:r>
      </w:ins>
      <w:del w:id="248" w:author="Polakowski, John" w:date="2023-10-16T18:14:00Z">
        <w:r w:rsidR="51B8BC88" w:rsidRPr="58B3BB4A" w:rsidDel="00AE0973">
          <w:rPr>
            <w:rFonts w:ascii="Consolas" w:hAnsi="Consolas"/>
            <w:sz w:val="20"/>
            <w:szCs w:val="20"/>
          </w:rPr>
          <w:delText>Ctrl-C</w:delText>
        </w:r>
      </w:del>
      <w:r w:rsidR="51B8BC88" w:rsidRPr="58B3BB4A">
        <w:rPr>
          <w:rFonts w:ascii="Consolas" w:hAnsi="Consolas"/>
          <w:sz w:val="20"/>
          <w:szCs w:val="20"/>
        </w:rPr>
        <w:t xml:space="preserve"> stops.</w:t>
      </w:r>
    </w:p>
    <w:p w14:paraId="648B033A" w14:textId="0B2C6A03" w:rsidR="00E95300" w:rsidRPr="00E95300" w:rsidDel="00BD701E" w:rsidRDefault="00E95300" w:rsidP="00E95300">
      <w:pPr>
        <w:ind w:left="1260" w:hanging="1260"/>
        <w:rPr>
          <w:del w:id="249" w:author="Walp, Pat" w:date="2023-08-04T15:59:00Z"/>
          <w:rFonts w:ascii="Consolas" w:hAnsi="Consolas"/>
          <w:color w:val="4472C4" w:themeColor="accent1"/>
          <w:sz w:val="20"/>
          <w:szCs w:val="20"/>
        </w:rPr>
      </w:pPr>
      <w:del w:id="250" w:author="Walp, Pat" w:date="2023-08-04T15:59:00Z">
        <w:r w:rsidRPr="00E95300" w:rsidDel="00BD701E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Ctrl</w:delText>
        </w:r>
        <w:r w:rsidRPr="00E95300" w:rsidDel="00BD701E">
          <w:rPr>
            <w:rFonts w:ascii="Consolas" w:hAnsi="Consolas"/>
            <w:color w:val="4472C4" w:themeColor="accent1"/>
            <w:sz w:val="20"/>
            <w:szCs w:val="20"/>
          </w:rPr>
          <w:delText>-C may stop the entire program</w:delText>
        </w:r>
      </w:del>
    </w:p>
    <w:p w14:paraId="2C93FCB5" w14:textId="6A63A827" w:rsidR="00DE1A28" w:rsidRPr="00A5029E" w:rsidDel="00D30F32" w:rsidRDefault="005A261D" w:rsidP="00E17F00">
      <w:pPr>
        <w:ind w:left="1260" w:hanging="1260"/>
        <w:rPr>
          <w:del w:id="251" w:author="Walp, Pat" w:date="2023-08-04T15:56:00Z"/>
          <w:rFonts w:ascii="Consolas" w:hAnsi="Consolas"/>
          <w:sz w:val="20"/>
          <w:szCs w:val="20"/>
        </w:rPr>
      </w:pPr>
      <w:del w:id="252" w:author="Walp, Pat" w:date="2023-08-04T15:56:00Z">
        <w:r w:rsidRPr="00A5029E" w:rsidDel="00D30F32">
          <w:rPr>
            <w:rFonts w:ascii="Consolas" w:hAnsi="Consolas"/>
            <w:b/>
            <w:bCs/>
            <w:sz w:val="20"/>
            <w:szCs w:val="20"/>
          </w:rPr>
          <w:delText>ad ADC_SPEC</w:delText>
        </w:r>
        <w:r w:rsidRPr="00A5029E" w:rsidDel="00D30F32">
          <w:rPr>
            <w:rFonts w:ascii="Consolas" w:hAnsi="Consolas"/>
            <w:sz w:val="20"/>
            <w:szCs w:val="20"/>
          </w:rPr>
          <w:delText xml:space="preserve"> -- read ADCs</w:delText>
        </w:r>
        <w:r w:rsidR="00A27F67" w:rsidRPr="00A5029E" w:rsidDel="00D30F32">
          <w:rPr>
            <w:rFonts w:ascii="Consolas" w:hAnsi="Consolas"/>
            <w:sz w:val="20"/>
            <w:szCs w:val="20"/>
          </w:rPr>
          <w:delText xml:space="preserve"> specified in ADC_SPEC</w:delText>
        </w:r>
        <w:r w:rsidR="00DC6BAF" w:rsidRPr="00A5029E" w:rsidDel="00D30F32">
          <w:rPr>
            <w:rFonts w:ascii="Consolas" w:hAnsi="Consolas"/>
            <w:sz w:val="20"/>
            <w:szCs w:val="20"/>
          </w:rPr>
          <w:delText xml:space="preserve"> and display in volts</w:delText>
        </w:r>
        <w:r w:rsidR="00A27F67" w:rsidRPr="00A5029E" w:rsidDel="00D30F32">
          <w:rPr>
            <w:rFonts w:ascii="Consolas" w:hAnsi="Consolas"/>
            <w:sz w:val="20"/>
            <w:szCs w:val="20"/>
          </w:rPr>
          <w:delText>.  For example, if</w:delText>
        </w:r>
        <w:r w:rsidR="00DC6BAF" w:rsidRPr="00A5029E" w:rsidDel="00D30F32">
          <w:rPr>
            <w:rFonts w:ascii="Consolas" w:hAnsi="Consolas"/>
            <w:sz w:val="20"/>
            <w:szCs w:val="20"/>
          </w:rPr>
          <w:delText xml:space="preserve"> ADC_SPEC</w:delText>
        </w:r>
        <w:r w:rsidR="009F7257" w:rsidRPr="00A5029E" w:rsidDel="00D30F32">
          <w:rPr>
            <w:rFonts w:ascii="Consolas" w:hAnsi="Consolas"/>
            <w:sz w:val="20"/>
            <w:szCs w:val="20"/>
          </w:rPr>
          <w:delText xml:space="preserve"> is "10,11,16,0", output </w:delText>
        </w:r>
        <w:r w:rsidR="00724E4C" w:rsidRPr="00A5029E" w:rsidDel="00D30F32">
          <w:rPr>
            <w:rFonts w:ascii="Consolas" w:hAnsi="Consolas"/>
            <w:sz w:val="20"/>
            <w:szCs w:val="20"/>
          </w:rPr>
          <w:delText xml:space="preserve">has the format of </w:delText>
        </w:r>
        <w:r w:rsidR="008A6BCA" w:rsidRPr="00A5029E" w:rsidDel="00D30F32">
          <w:rPr>
            <w:rFonts w:ascii="Consolas" w:hAnsi="Consolas"/>
            <w:sz w:val="20"/>
            <w:szCs w:val="20"/>
          </w:rPr>
          <w:delText>"</w:delText>
        </w:r>
        <w:r w:rsidR="003E0536" w:rsidRPr="00A5029E" w:rsidDel="00D30F32">
          <w:rPr>
            <w:rFonts w:ascii="Consolas" w:hAnsi="Consolas"/>
            <w:sz w:val="20"/>
            <w:szCs w:val="20"/>
          </w:rPr>
          <w:delText>11.974</w:delText>
        </w:r>
        <w:r w:rsidR="00623E74" w:rsidRPr="00A5029E" w:rsidDel="00D30F32">
          <w:rPr>
            <w:rFonts w:ascii="Consolas" w:hAnsi="Consolas"/>
            <w:sz w:val="20"/>
            <w:szCs w:val="20"/>
          </w:rPr>
          <w:delText xml:space="preserve">ms </w:delText>
        </w:r>
        <w:r w:rsidR="00753055" w:rsidRPr="00A5029E" w:rsidDel="00D30F32">
          <w:rPr>
            <w:rFonts w:ascii="Consolas" w:hAnsi="Consolas"/>
            <w:sz w:val="20"/>
            <w:szCs w:val="20"/>
          </w:rPr>
          <w:delText>0.234 1.189</w:delText>
        </w:r>
        <w:r w:rsidR="008A6BCA" w:rsidRPr="00A5029E" w:rsidDel="00D30F32">
          <w:rPr>
            <w:rFonts w:ascii="Consolas" w:hAnsi="Consolas"/>
            <w:sz w:val="20"/>
            <w:szCs w:val="20"/>
          </w:rPr>
          <w:delText xml:space="preserve"> 0.0</w:delText>
        </w:r>
        <w:r w:rsidR="00623E74" w:rsidRPr="00A5029E" w:rsidDel="00D30F32">
          <w:rPr>
            <w:rFonts w:ascii="Consolas" w:hAnsi="Consolas"/>
            <w:sz w:val="20"/>
            <w:szCs w:val="20"/>
          </w:rPr>
          <w:delText>7</w:delText>
        </w:r>
        <w:r w:rsidR="008A6BCA" w:rsidRPr="00A5029E" w:rsidDel="00D30F32">
          <w:rPr>
            <w:rFonts w:ascii="Consolas" w:hAnsi="Consolas"/>
            <w:sz w:val="20"/>
            <w:szCs w:val="20"/>
          </w:rPr>
          <w:delText>4 3.333\</w:delText>
        </w:r>
        <w:r w:rsidR="00996A08" w:rsidRPr="00A5029E" w:rsidDel="00D30F32">
          <w:rPr>
            <w:rFonts w:ascii="Consolas" w:hAnsi="Consolas"/>
            <w:sz w:val="20"/>
            <w:szCs w:val="20"/>
          </w:rPr>
          <w:delText>n</w:delText>
        </w:r>
        <w:r w:rsidR="008A6BCA" w:rsidRPr="00A5029E" w:rsidDel="00D30F32">
          <w:rPr>
            <w:rFonts w:ascii="Consolas" w:hAnsi="Consolas"/>
            <w:sz w:val="20"/>
            <w:szCs w:val="20"/>
          </w:rPr>
          <w:delText>"</w:delText>
        </w:r>
        <w:r w:rsidR="008E6E54" w:rsidRPr="00A5029E" w:rsidDel="00D30F32">
          <w:rPr>
            <w:rFonts w:ascii="Consolas" w:hAnsi="Consolas"/>
            <w:sz w:val="20"/>
            <w:szCs w:val="20"/>
          </w:rPr>
          <w:delText>.</w:delText>
        </w:r>
      </w:del>
    </w:p>
    <w:p w14:paraId="7934AE5A" w14:textId="4C83B855" w:rsidR="00DD5C14" w:rsidRPr="00A5029E" w:rsidDel="00D30F32" w:rsidRDefault="00DD5C14" w:rsidP="00E17F00">
      <w:pPr>
        <w:ind w:left="1260" w:hanging="1260"/>
        <w:rPr>
          <w:del w:id="253" w:author="Walp, Pat" w:date="2023-08-04T15:56:00Z"/>
          <w:rFonts w:ascii="Consolas" w:hAnsi="Consolas"/>
          <w:sz w:val="20"/>
          <w:szCs w:val="20"/>
        </w:rPr>
      </w:pPr>
      <w:del w:id="254" w:author="Walp, Pat" w:date="2023-08-04T15:56:00Z">
        <w:r w:rsidRPr="00A5029E" w:rsidDel="00D30F32">
          <w:rPr>
            <w:rFonts w:ascii="Consolas" w:hAnsi="Consolas"/>
            <w:b/>
            <w:bCs/>
            <w:sz w:val="20"/>
            <w:szCs w:val="20"/>
          </w:rPr>
          <w:delText>adl</w:delText>
        </w:r>
        <w:r w:rsidRPr="00A5029E" w:rsidDel="00D30F32">
          <w:rPr>
            <w:rFonts w:ascii="Consolas" w:hAnsi="Consolas"/>
            <w:sz w:val="20"/>
            <w:szCs w:val="20"/>
          </w:rPr>
          <w:delText xml:space="preserve"> -- repeat the last </w:delText>
        </w:r>
        <w:r w:rsidRPr="00A5029E" w:rsidDel="00D30F32">
          <w:rPr>
            <w:rFonts w:ascii="Consolas" w:hAnsi="Consolas"/>
            <w:b/>
            <w:bCs/>
            <w:sz w:val="20"/>
            <w:szCs w:val="20"/>
          </w:rPr>
          <w:delText>ad</w:delText>
        </w:r>
        <w:r w:rsidR="001225CF" w:rsidRPr="00A5029E" w:rsidDel="00D30F32">
          <w:rPr>
            <w:rFonts w:ascii="Consolas" w:hAnsi="Consolas"/>
            <w:sz w:val="20"/>
            <w:szCs w:val="20"/>
          </w:rPr>
          <w:delText xml:space="preserve"> command in a loop.  Ctrl-C stops.</w:delText>
        </w:r>
      </w:del>
    </w:p>
    <w:p w14:paraId="366E3E89" w14:textId="072A4A15" w:rsidR="008C43FA" w:rsidRDefault="30A62C95" w:rsidP="58B3BB4A">
      <w:pPr>
        <w:ind w:left="1260" w:hanging="1260"/>
        <w:rPr>
          <w:ins w:id="255" w:author="Walp, Pat" w:date="2023-08-08T07:43:00Z"/>
          <w:rFonts w:ascii="Consolas" w:hAnsi="Consolas"/>
          <w:sz w:val="20"/>
          <w:szCs w:val="20"/>
        </w:rPr>
      </w:pPr>
      <w:r w:rsidRPr="58B3BB4A">
        <w:rPr>
          <w:rFonts w:ascii="Consolas" w:hAnsi="Consolas"/>
          <w:b/>
          <w:bCs/>
          <w:sz w:val="20"/>
          <w:szCs w:val="20"/>
        </w:rPr>
        <w:t>rt</w:t>
      </w:r>
      <w:r w:rsidRPr="58B3BB4A">
        <w:rPr>
          <w:rFonts w:ascii="Consolas" w:hAnsi="Consolas"/>
          <w:sz w:val="20"/>
          <w:szCs w:val="20"/>
        </w:rPr>
        <w:t xml:space="preserve"> -- reset time to 0</w:t>
      </w:r>
      <w:ins w:id="256" w:author="Walp, Pat" w:date="2023-11-08T16:56:00Z">
        <w:r w:rsidR="00D45103">
          <w:rPr>
            <w:rFonts w:ascii="Consolas" w:hAnsi="Consolas"/>
            <w:sz w:val="20"/>
            <w:szCs w:val="20"/>
          </w:rPr>
          <w:t>.</w:t>
        </w:r>
      </w:ins>
      <w:del w:id="257" w:author="Walp, Pat" w:date="2023-11-08T16:56:00Z">
        <w:r w:rsidRPr="58B3BB4A" w:rsidDel="00D45103">
          <w:rPr>
            <w:rFonts w:ascii="Consolas" w:hAnsi="Consolas"/>
            <w:sz w:val="20"/>
            <w:szCs w:val="20"/>
          </w:rPr>
          <w:delText>,</w:delText>
        </w:r>
      </w:del>
      <w:del w:id="258" w:author="Walp, Pat" w:date="2023-11-08T16:57:00Z">
        <w:r w:rsidRPr="58B3BB4A" w:rsidDel="00D45103">
          <w:rPr>
            <w:rFonts w:ascii="Consolas" w:hAnsi="Consolas"/>
            <w:sz w:val="20"/>
            <w:szCs w:val="20"/>
          </w:rPr>
          <w:delText xml:space="preserve"> and d</w:delText>
        </w:r>
      </w:del>
      <w:ins w:id="259" w:author="Walp, Pat" w:date="2023-11-08T16:57:00Z">
        <w:r w:rsidR="00D45103">
          <w:rPr>
            <w:rFonts w:ascii="Consolas" w:hAnsi="Consolas"/>
            <w:sz w:val="20"/>
            <w:szCs w:val="20"/>
          </w:rPr>
          <w:t xml:space="preserve">  D</w:t>
        </w:r>
      </w:ins>
      <w:r w:rsidRPr="58B3BB4A">
        <w:rPr>
          <w:rFonts w:ascii="Consolas" w:hAnsi="Consolas"/>
          <w:sz w:val="20"/>
          <w:szCs w:val="20"/>
        </w:rPr>
        <w:t xml:space="preserve">on't restart it until </w:t>
      </w:r>
      <w:ins w:id="260" w:author="Walp, Pat" w:date="2023-11-08T16:55:00Z">
        <w:r w:rsidR="00EF6447">
          <w:rPr>
            <w:rFonts w:ascii="Consolas" w:hAnsi="Consolas"/>
            <w:sz w:val="20"/>
            <w:szCs w:val="20"/>
          </w:rPr>
          <w:t xml:space="preserve">one of the following commands is issued:  </w:t>
        </w:r>
      </w:ins>
      <w:del w:id="261" w:author="Walp, Pat" w:date="2023-11-08T16:55:00Z">
        <w:r w:rsidRPr="00F22987" w:rsidDel="00272C6C">
          <w:rPr>
            <w:rFonts w:ascii="Consolas" w:hAnsi="Consolas"/>
            <w:b/>
            <w:bCs/>
            <w:sz w:val="20"/>
            <w:szCs w:val="20"/>
            <w:rPrChange w:id="262" w:author="Walp, Pat" w:date="2023-11-08T16:55:00Z">
              <w:rPr>
                <w:rFonts w:ascii="Consolas" w:hAnsi="Consolas"/>
                <w:sz w:val="20"/>
                <w:szCs w:val="20"/>
              </w:rPr>
            </w:rPrChange>
          </w:rPr>
          <w:delText xml:space="preserve">the next </w:delText>
        </w:r>
        <w:r w:rsidR="00903801" w:rsidRPr="00F22987" w:rsidDel="00272C6C">
          <w:rPr>
            <w:rFonts w:ascii="Consolas" w:hAnsi="Consolas"/>
            <w:b/>
            <w:bCs/>
            <w:sz w:val="20"/>
            <w:szCs w:val="20"/>
            <w:rPrChange w:id="263" w:author="Walp, Pat" w:date="2023-11-08T16:55:00Z">
              <w:rPr>
                <w:rFonts w:ascii="Consolas" w:hAnsi="Consolas"/>
                <w:sz w:val="20"/>
                <w:szCs w:val="20"/>
              </w:rPr>
            </w:rPrChange>
          </w:rPr>
          <w:delText xml:space="preserve">loop </w:delText>
        </w:r>
        <w:r w:rsidR="7AE8BE37" w:rsidRPr="00F22987" w:rsidDel="00272C6C">
          <w:rPr>
            <w:rFonts w:ascii="Consolas" w:hAnsi="Consolas"/>
            <w:b/>
            <w:bCs/>
            <w:sz w:val="20"/>
            <w:szCs w:val="20"/>
            <w:rPrChange w:id="264" w:author="Walp, Pat" w:date="2023-11-08T16:55:00Z">
              <w:rPr>
                <w:rFonts w:ascii="Consolas" w:hAnsi="Consolas"/>
                <w:sz w:val="20"/>
                <w:szCs w:val="20"/>
              </w:rPr>
            </w:rPrChange>
          </w:rPr>
          <w:delText xml:space="preserve">command </w:delText>
        </w:r>
        <w:bookmarkStart w:id="265" w:name="_Hlk142126610"/>
        <w:r w:rsidR="7AE8BE37" w:rsidRPr="00F22987" w:rsidDel="00272C6C">
          <w:rPr>
            <w:rFonts w:ascii="Consolas" w:hAnsi="Consolas"/>
            <w:b/>
            <w:bCs/>
            <w:sz w:val="20"/>
            <w:szCs w:val="20"/>
            <w:rPrChange w:id="266" w:author="Walp, Pat" w:date="2023-11-08T16:55:00Z">
              <w:rPr>
                <w:rFonts w:ascii="Consolas" w:hAnsi="Consolas"/>
                <w:sz w:val="20"/>
                <w:szCs w:val="20"/>
              </w:rPr>
            </w:rPrChange>
          </w:rPr>
          <w:delText>(</w:delText>
        </w:r>
      </w:del>
      <w:ins w:id="267" w:author="Walp, Pat" w:date="2023-11-08T16:55:00Z">
        <w:r w:rsidR="00272C6C" w:rsidRPr="00F22987">
          <w:rPr>
            <w:rFonts w:ascii="Consolas" w:hAnsi="Consolas"/>
            <w:b/>
            <w:bCs/>
            <w:sz w:val="20"/>
            <w:szCs w:val="20"/>
            <w:rPrChange w:id="268" w:author="Walp, Pat" w:date="2023-11-08T16:55:00Z">
              <w:rPr>
                <w:rFonts w:ascii="Consolas" w:hAnsi="Consolas"/>
                <w:sz w:val="20"/>
                <w:szCs w:val="20"/>
              </w:rPr>
            </w:rPrChange>
          </w:rPr>
          <w:t>rb</w:t>
        </w:r>
        <w:r w:rsidR="00272C6C">
          <w:rPr>
            <w:rFonts w:ascii="Consolas" w:hAnsi="Consolas"/>
            <w:sz w:val="20"/>
            <w:szCs w:val="20"/>
          </w:rPr>
          <w:t xml:space="preserve">, </w:t>
        </w:r>
      </w:ins>
      <w:r w:rsidR="00903801" w:rsidRPr="00A5029E">
        <w:rPr>
          <w:rFonts w:ascii="Consolas" w:hAnsi="Consolas"/>
          <w:b/>
          <w:bCs/>
          <w:sz w:val="20"/>
          <w:szCs w:val="20"/>
        </w:rPr>
        <w:t>rbl</w:t>
      </w:r>
      <w:ins w:id="269" w:author="Walp, Pat" w:date="2023-11-08T16:55:00Z">
        <w:r w:rsidR="00272C6C" w:rsidRPr="00A5029E">
          <w:rPr>
            <w:rFonts w:ascii="Consolas" w:hAnsi="Consolas"/>
            <w:sz w:val="20"/>
            <w:szCs w:val="20"/>
          </w:rPr>
          <w:t xml:space="preserve">, </w:t>
        </w:r>
        <w:r w:rsidR="00272C6C" w:rsidRPr="00F22987">
          <w:rPr>
            <w:rFonts w:ascii="Consolas" w:hAnsi="Consolas"/>
            <w:b/>
            <w:bCs/>
            <w:sz w:val="20"/>
            <w:szCs w:val="20"/>
          </w:rPr>
          <w:t>ri</w:t>
        </w:r>
        <w:r w:rsidR="00272C6C" w:rsidRPr="00A5029E">
          <w:rPr>
            <w:rFonts w:ascii="Consolas" w:hAnsi="Consolas"/>
            <w:sz w:val="20"/>
            <w:szCs w:val="20"/>
          </w:rPr>
          <w:t xml:space="preserve">, </w:t>
        </w:r>
        <w:proofErr w:type="spellStart"/>
        <w:r w:rsidR="00272C6C" w:rsidRPr="00A5029E">
          <w:rPr>
            <w:rFonts w:ascii="Consolas" w:hAnsi="Consolas"/>
            <w:b/>
            <w:bCs/>
            <w:sz w:val="20"/>
            <w:szCs w:val="20"/>
          </w:rPr>
          <w:t>ri</w:t>
        </w:r>
      </w:ins>
      <w:del w:id="270" w:author="Walp, Pat" w:date="2023-11-08T16:55:00Z">
        <w:r w:rsidR="00903801" w:rsidRPr="00A5029E" w:rsidDel="00272C6C">
          <w:rPr>
            <w:rFonts w:ascii="Consolas" w:hAnsi="Consolas"/>
            <w:sz w:val="20"/>
            <w:szCs w:val="20"/>
          </w:rPr>
          <w:delText xml:space="preserve">, </w:delText>
        </w:r>
        <w:r w:rsidR="00903801" w:rsidRPr="00A5029E" w:rsidDel="00272C6C">
          <w:rPr>
            <w:rFonts w:ascii="Consolas" w:hAnsi="Consolas"/>
            <w:b/>
            <w:bCs/>
            <w:sz w:val="20"/>
            <w:szCs w:val="20"/>
          </w:rPr>
          <w:delText>ri</w:delText>
        </w:r>
      </w:del>
      <w:ins w:id="271" w:author="Walp, Pat" w:date="2023-11-08T16:58:00Z">
        <w:r w:rsidR="00B02D62">
          <w:rPr>
            <w:rFonts w:ascii="Consolas" w:hAnsi="Consolas"/>
            <w:b/>
            <w:bCs/>
            <w:sz w:val="20"/>
            <w:szCs w:val="20"/>
          </w:rPr>
          <w:t>l</w:t>
        </w:r>
      </w:ins>
      <w:proofErr w:type="spellEnd"/>
      <w:del w:id="272" w:author="Walp, Pat" w:date="2023-11-08T16:58:00Z">
        <w:r w:rsidR="00903801" w:rsidRPr="00A5029E" w:rsidDel="00B02D62">
          <w:rPr>
            <w:rFonts w:ascii="Consolas" w:hAnsi="Consolas"/>
            <w:b/>
            <w:bCs/>
            <w:sz w:val="20"/>
            <w:szCs w:val="20"/>
          </w:rPr>
          <w:delText>l</w:delText>
        </w:r>
      </w:del>
      <w:ins w:id="273" w:author="Walp, Pat" w:date="2023-11-08T16:55:00Z">
        <w:r w:rsidR="00272C6C" w:rsidRPr="00A5029E">
          <w:rPr>
            <w:rFonts w:ascii="Consolas" w:hAnsi="Consolas"/>
            <w:sz w:val="20"/>
            <w:szCs w:val="20"/>
          </w:rPr>
          <w:t xml:space="preserve">, </w:t>
        </w:r>
        <w:r w:rsidR="00272C6C" w:rsidRPr="00A5029E">
          <w:rPr>
            <w:rFonts w:ascii="Consolas" w:hAnsi="Consolas"/>
            <w:b/>
            <w:bCs/>
            <w:sz w:val="20"/>
            <w:szCs w:val="20"/>
          </w:rPr>
          <w:t>wi</w:t>
        </w:r>
        <w:r w:rsidR="00272C6C" w:rsidRPr="00F22987">
          <w:rPr>
            <w:rFonts w:ascii="Consolas" w:hAnsi="Consolas"/>
            <w:sz w:val="20"/>
            <w:szCs w:val="20"/>
          </w:rPr>
          <w:t>,</w:t>
        </w:r>
        <w:r w:rsidR="00272C6C" w:rsidRPr="00A5029E">
          <w:rPr>
            <w:rFonts w:ascii="Consolas" w:hAnsi="Consolas"/>
            <w:sz w:val="20"/>
            <w:szCs w:val="20"/>
          </w:rPr>
          <w:t xml:space="preserve"> </w:t>
        </w:r>
      </w:ins>
      <w:proofErr w:type="spellStart"/>
      <w:ins w:id="274" w:author="Walp, Pat" w:date="2023-11-08T16:58:00Z">
        <w:r w:rsidR="00B02D62" w:rsidRPr="00B02D62">
          <w:rPr>
            <w:rFonts w:ascii="Consolas" w:hAnsi="Consolas"/>
            <w:b/>
            <w:bCs/>
            <w:sz w:val="20"/>
            <w:szCs w:val="20"/>
            <w:rPrChange w:id="275" w:author="Walp, Pat" w:date="2023-11-08T16:58:00Z">
              <w:rPr>
                <w:rFonts w:ascii="Consolas" w:hAnsi="Consolas"/>
                <w:sz w:val="20"/>
                <w:szCs w:val="20"/>
              </w:rPr>
            </w:rPrChange>
          </w:rPr>
          <w:t>w</w:t>
        </w:r>
      </w:ins>
      <w:ins w:id="276" w:author="Walp, Pat" w:date="2023-11-08T16:55:00Z">
        <w:r w:rsidR="00272C6C" w:rsidRPr="00A5029E">
          <w:rPr>
            <w:rFonts w:ascii="Consolas" w:hAnsi="Consolas"/>
            <w:b/>
            <w:bCs/>
            <w:sz w:val="20"/>
            <w:szCs w:val="20"/>
          </w:rPr>
          <w:t>i</w:t>
        </w:r>
      </w:ins>
      <w:del w:id="277" w:author="Walp, Pat" w:date="2023-11-08T16:55:00Z">
        <w:r w:rsidR="00903801" w:rsidRPr="00A5029E" w:rsidDel="00272C6C">
          <w:rPr>
            <w:rFonts w:ascii="Consolas" w:hAnsi="Consolas"/>
            <w:sz w:val="20"/>
            <w:szCs w:val="20"/>
          </w:rPr>
          <w:delText xml:space="preserve">, </w:delText>
        </w:r>
        <w:r w:rsidR="00903801" w:rsidRPr="00A5029E" w:rsidDel="00272C6C">
          <w:rPr>
            <w:rFonts w:ascii="Consolas" w:hAnsi="Consolas"/>
            <w:b/>
            <w:bCs/>
            <w:sz w:val="20"/>
            <w:szCs w:val="20"/>
          </w:rPr>
          <w:delText>wi</w:delText>
        </w:r>
      </w:del>
      <w:r w:rsidR="00903801" w:rsidRPr="00A5029E">
        <w:rPr>
          <w:rFonts w:ascii="Consolas" w:hAnsi="Consolas"/>
          <w:b/>
          <w:bCs/>
          <w:sz w:val="20"/>
          <w:szCs w:val="20"/>
        </w:rPr>
        <w:t>l</w:t>
      </w:r>
      <w:proofErr w:type="spellEnd"/>
      <w:del w:id="278" w:author="Walp, Pat" w:date="2023-08-04T15:57:00Z">
        <w:r w:rsidR="002D1ADC" w:rsidRPr="00A5029E" w:rsidDel="005C1374">
          <w:rPr>
            <w:rFonts w:ascii="Consolas" w:hAnsi="Consolas"/>
            <w:sz w:val="20"/>
            <w:szCs w:val="20"/>
          </w:rPr>
          <w:delText xml:space="preserve">, </w:delText>
        </w:r>
        <w:r w:rsidR="002D1ADC" w:rsidRPr="00A5029E" w:rsidDel="005C1374">
          <w:rPr>
            <w:rFonts w:ascii="Consolas" w:hAnsi="Consolas"/>
            <w:b/>
            <w:bCs/>
            <w:sz w:val="20"/>
            <w:szCs w:val="20"/>
          </w:rPr>
          <w:delText>adl</w:delText>
        </w:r>
      </w:del>
      <w:r w:rsidR="7AE8BE37" w:rsidRPr="58B3BB4A">
        <w:rPr>
          <w:rFonts w:ascii="Consolas" w:hAnsi="Consolas"/>
          <w:sz w:val="20"/>
          <w:szCs w:val="20"/>
        </w:rPr>
        <w:t>)</w:t>
      </w:r>
      <w:ins w:id="279" w:author="Walp, Pat" w:date="2023-08-07T08:00:00Z">
        <w:r w:rsidR="00365D1B">
          <w:rPr>
            <w:rFonts w:ascii="Consolas" w:hAnsi="Consolas"/>
            <w:sz w:val="20"/>
            <w:szCs w:val="20"/>
          </w:rPr>
          <w:t>.</w:t>
        </w:r>
      </w:ins>
      <w:ins w:id="280" w:author="Walp, Pat" w:date="2023-08-07T08:01:00Z">
        <w:r w:rsidR="003A16F6">
          <w:rPr>
            <w:rFonts w:ascii="Consolas" w:hAnsi="Consolas"/>
            <w:sz w:val="20"/>
            <w:szCs w:val="20"/>
          </w:rPr>
          <w:t xml:space="preserve">  (Time is als</w:t>
        </w:r>
      </w:ins>
      <w:ins w:id="281" w:author="Walp, Pat" w:date="2023-08-07T08:02:00Z">
        <w:r w:rsidR="003A16F6">
          <w:rPr>
            <w:rFonts w:ascii="Consolas" w:hAnsi="Consolas"/>
            <w:sz w:val="20"/>
            <w:szCs w:val="20"/>
          </w:rPr>
          <w:t xml:space="preserve">o reset to </w:t>
        </w:r>
        <w:r w:rsidR="00301161">
          <w:rPr>
            <w:rFonts w:ascii="Consolas" w:hAnsi="Consolas"/>
            <w:sz w:val="20"/>
            <w:szCs w:val="20"/>
          </w:rPr>
          <w:t>0 when dble starts</w:t>
        </w:r>
        <w:r w:rsidR="003A16F6">
          <w:rPr>
            <w:rFonts w:ascii="Consolas" w:hAnsi="Consolas"/>
            <w:sz w:val="20"/>
            <w:szCs w:val="20"/>
          </w:rPr>
          <w:t>.</w:t>
        </w:r>
        <w:r w:rsidR="00301161">
          <w:rPr>
            <w:rFonts w:ascii="Consolas" w:hAnsi="Consolas"/>
            <w:sz w:val="20"/>
            <w:szCs w:val="20"/>
          </w:rPr>
          <w:t>)</w:t>
        </w:r>
      </w:ins>
    </w:p>
    <w:p w14:paraId="01A4A7AD" w14:textId="3ABFD6AE" w:rsidR="00994B1C" w:rsidRDefault="00994B1C" w:rsidP="58B3BB4A">
      <w:pPr>
        <w:ind w:left="1260" w:hanging="1260"/>
        <w:rPr>
          <w:ins w:id="282" w:author="Walp, Pat" w:date="2023-08-08T07:45:00Z"/>
          <w:rFonts w:ascii="Consolas" w:hAnsi="Consolas"/>
          <w:sz w:val="20"/>
          <w:szCs w:val="20"/>
        </w:rPr>
      </w:pPr>
      <w:ins w:id="283" w:author="Walp, Pat" w:date="2023-08-08T07:43:00Z">
        <w:r>
          <w:rPr>
            <w:rFonts w:ascii="Consolas" w:hAnsi="Consolas"/>
            <w:b/>
            <w:bCs/>
            <w:sz w:val="20"/>
            <w:szCs w:val="20"/>
          </w:rPr>
          <w:t>r</w:t>
        </w:r>
        <w:r w:rsidR="002339A5">
          <w:rPr>
            <w:rFonts w:ascii="Consolas" w:hAnsi="Consolas"/>
            <w:b/>
            <w:bCs/>
            <w:sz w:val="20"/>
            <w:szCs w:val="20"/>
          </w:rPr>
          <w:t>eset_fpga</w:t>
        </w:r>
        <w:r w:rsidR="002339A5">
          <w:rPr>
            <w:rFonts w:ascii="Consolas" w:hAnsi="Consolas"/>
            <w:sz w:val="20"/>
            <w:szCs w:val="20"/>
          </w:rPr>
          <w:t xml:space="preserve"> </w:t>
        </w:r>
      </w:ins>
      <w:ins w:id="284" w:author="Walp, Pat" w:date="2023-08-08T07:44:00Z">
        <w:r w:rsidR="00683685">
          <w:rPr>
            <w:rFonts w:ascii="Consolas" w:hAnsi="Consolas"/>
            <w:sz w:val="20"/>
            <w:szCs w:val="20"/>
          </w:rPr>
          <w:t xml:space="preserve">-- </w:t>
        </w:r>
        <w:r w:rsidR="003A484F">
          <w:rPr>
            <w:rFonts w:ascii="Consolas" w:hAnsi="Consolas"/>
            <w:sz w:val="20"/>
            <w:szCs w:val="20"/>
          </w:rPr>
          <w:t xml:space="preserve">drive P0.4 low for </w:t>
        </w:r>
      </w:ins>
      <w:ins w:id="285" w:author="Walp, Pat" w:date="2023-08-08T07:45:00Z">
        <w:r w:rsidR="003A484F">
          <w:rPr>
            <w:rFonts w:ascii="Consolas" w:hAnsi="Consolas"/>
            <w:sz w:val="20"/>
            <w:szCs w:val="20"/>
          </w:rPr>
          <w:t xml:space="preserve">about </w:t>
        </w:r>
        <w:r w:rsidR="000B461A">
          <w:rPr>
            <w:rFonts w:ascii="Consolas" w:hAnsi="Consolas"/>
            <w:sz w:val="20"/>
            <w:szCs w:val="20"/>
          </w:rPr>
          <w:t>10 ms, then undrive it (leave it high-Z)</w:t>
        </w:r>
      </w:ins>
    </w:p>
    <w:p w14:paraId="1379C92B" w14:textId="50ABD734" w:rsidR="000B461A" w:rsidRPr="002339A5" w:rsidRDefault="000B461A" w:rsidP="58B3BB4A">
      <w:pPr>
        <w:ind w:left="1260" w:hanging="1260"/>
        <w:rPr>
          <w:rFonts w:ascii="Consolas" w:hAnsi="Consolas"/>
          <w:sz w:val="20"/>
          <w:szCs w:val="20"/>
        </w:rPr>
      </w:pPr>
      <w:ins w:id="286" w:author="Walp, Pat" w:date="2023-08-08T07:45:00Z">
        <w:r>
          <w:rPr>
            <w:rFonts w:ascii="Consolas" w:hAnsi="Consolas"/>
            <w:b/>
            <w:bCs/>
            <w:sz w:val="20"/>
            <w:szCs w:val="20"/>
          </w:rPr>
          <w:t xml:space="preserve">reset_switch </w:t>
        </w:r>
        <w:r w:rsidRPr="000B461A">
          <w:rPr>
            <w:rFonts w:ascii="Consolas" w:hAnsi="Consolas"/>
            <w:sz w:val="20"/>
            <w:szCs w:val="20"/>
            <w:rPrChange w:id="287" w:author="Walp, Pat" w:date="2023-08-08T07:45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-</w:t>
        </w:r>
        <w:r>
          <w:rPr>
            <w:rFonts w:ascii="Consolas" w:hAnsi="Consolas"/>
            <w:sz w:val="20"/>
            <w:szCs w:val="20"/>
          </w:rPr>
          <w:t>- drive P</w:t>
        </w:r>
        <w:r w:rsidR="00594A61">
          <w:rPr>
            <w:rFonts w:ascii="Consolas" w:hAnsi="Consolas"/>
            <w:sz w:val="20"/>
            <w:szCs w:val="20"/>
          </w:rPr>
          <w:t>9.2 low for ab</w:t>
        </w:r>
      </w:ins>
      <w:ins w:id="288" w:author="Walp, Pat" w:date="2023-08-08T07:46:00Z">
        <w:r w:rsidR="00594A61">
          <w:rPr>
            <w:rFonts w:ascii="Consolas" w:hAnsi="Consolas"/>
            <w:sz w:val="20"/>
            <w:szCs w:val="20"/>
          </w:rPr>
          <w:t>out 10 ms, then drive it high (leave it high)</w:t>
        </w:r>
      </w:ins>
    </w:p>
    <w:bookmarkEnd w:id="265"/>
    <w:p w14:paraId="55BFD078" w14:textId="2F5782C0" w:rsidR="00C72D47" w:rsidRPr="00A5029E" w:rsidRDefault="00B7442F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u</w:t>
      </w:r>
      <w:r w:rsidR="00917C8A" w:rsidRPr="00A5029E">
        <w:rPr>
          <w:rFonts w:ascii="Consolas" w:hAnsi="Consolas"/>
          <w:b/>
          <w:bCs/>
          <w:sz w:val="20"/>
          <w:szCs w:val="20"/>
        </w:rPr>
        <w:t>art</w:t>
      </w:r>
      <w:r w:rsidRPr="00A5029E">
        <w:rPr>
          <w:rFonts w:ascii="Consolas" w:hAnsi="Consolas"/>
          <w:sz w:val="20"/>
          <w:szCs w:val="20"/>
        </w:rPr>
        <w:t xml:space="preserve"> -- change to UART</w:t>
      </w:r>
      <w:del w:id="289" w:author="Walp, Pat" w:date="2023-08-08T09:13:00Z">
        <w:r w:rsidRPr="00A5029E" w:rsidDel="000A7FF6">
          <w:rPr>
            <w:rFonts w:ascii="Consolas" w:hAnsi="Consolas"/>
            <w:sz w:val="20"/>
            <w:szCs w:val="20"/>
          </w:rPr>
          <w:delText>-</w:delText>
        </w:r>
      </w:del>
      <w:ins w:id="290" w:author="Walp, Pat" w:date="2023-08-08T09:13:00Z">
        <w:r w:rsidR="000A7FF6">
          <w:rPr>
            <w:rFonts w:ascii="Consolas" w:hAnsi="Consolas"/>
            <w:sz w:val="20"/>
            <w:szCs w:val="20"/>
          </w:rPr>
          <w:t xml:space="preserve"> </w:t>
        </w:r>
      </w:ins>
      <w:r w:rsidRPr="00A5029E">
        <w:rPr>
          <w:rFonts w:ascii="Consolas" w:hAnsi="Consolas"/>
          <w:sz w:val="20"/>
          <w:szCs w:val="20"/>
        </w:rPr>
        <w:t>mode,</w:t>
      </w:r>
      <w:r w:rsidR="006739FF" w:rsidRPr="00A5029E">
        <w:rPr>
          <w:rFonts w:ascii="Consolas" w:hAnsi="Consolas"/>
          <w:sz w:val="20"/>
          <w:szCs w:val="20"/>
        </w:rPr>
        <w:t xml:space="preserve"> during which keyboard strokes</w:t>
      </w:r>
      <w:r w:rsidR="00DC1433" w:rsidRPr="00A5029E">
        <w:rPr>
          <w:rFonts w:ascii="Consolas" w:hAnsi="Consolas"/>
          <w:sz w:val="20"/>
          <w:szCs w:val="20"/>
        </w:rPr>
        <w:t xml:space="preserve"> are echoed to </w:t>
      </w:r>
      <w:r w:rsidR="00917C8A" w:rsidRPr="00A5029E">
        <w:rPr>
          <w:rFonts w:ascii="Consolas" w:hAnsi="Consolas"/>
          <w:sz w:val="20"/>
          <w:szCs w:val="20"/>
        </w:rPr>
        <w:t xml:space="preserve">the FPGA </w:t>
      </w:r>
      <w:r w:rsidR="00DC1433" w:rsidRPr="00A5029E">
        <w:rPr>
          <w:rFonts w:ascii="Consolas" w:hAnsi="Consolas"/>
          <w:sz w:val="20"/>
          <w:szCs w:val="20"/>
        </w:rPr>
        <w:t>UART, and characters received from</w:t>
      </w:r>
      <w:r w:rsidR="008B18F3" w:rsidRPr="00A5029E">
        <w:rPr>
          <w:rFonts w:ascii="Consolas" w:hAnsi="Consolas"/>
          <w:sz w:val="20"/>
          <w:szCs w:val="20"/>
        </w:rPr>
        <w:t xml:space="preserve"> </w:t>
      </w:r>
      <w:r w:rsidR="00F60DFE" w:rsidRPr="00A5029E">
        <w:rPr>
          <w:rFonts w:ascii="Consolas" w:hAnsi="Consolas"/>
          <w:sz w:val="20"/>
          <w:szCs w:val="20"/>
        </w:rPr>
        <w:t xml:space="preserve">that </w:t>
      </w:r>
      <w:r w:rsidR="008B18F3" w:rsidRPr="00A5029E">
        <w:rPr>
          <w:rFonts w:ascii="Consolas" w:hAnsi="Consolas"/>
          <w:sz w:val="20"/>
          <w:szCs w:val="20"/>
        </w:rPr>
        <w:t>UART are echoed to the output.</w:t>
      </w:r>
      <w:r w:rsidR="00E648CA" w:rsidRPr="00A5029E">
        <w:rPr>
          <w:rFonts w:ascii="Consolas" w:hAnsi="Consolas"/>
          <w:sz w:val="20"/>
          <w:szCs w:val="20"/>
        </w:rPr>
        <w:t xml:space="preserve">  Ctrl-alt-C exits this mode.</w:t>
      </w:r>
      <w:ins w:id="291" w:author="Walp, Pat" w:date="2023-08-08T08:28:00Z">
        <w:r w:rsidR="00863B7E">
          <w:rPr>
            <w:rFonts w:ascii="Consolas" w:hAnsi="Consolas"/>
            <w:sz w:val="20"/>
            <w:szCs w:val="20"/>
          </w:rPr>
          <w:t xml:space="preserve">  Each character is</w:t>
        </w:r>
        <w:r w:rsidR="006B1FF6">
          <w:rPr>
            <w:rFonts w:ascii="Consolas" w:hAnsi="Consolas"/>
            <w:sz w:val="20"/>
            <w:szCs w:val="20"/>
          </w:rPr>
          <w:t xml:space="preserve"> sent</w:t>
        </w:r>
      </w:ins>
      <w:ins w:id="292" w:author="Walp, Pat" w:date="2023-08-08T08:29:00Z">
        <w:r w:rsidR="006B1FF6">
          <w:rPr>
            <w:rFonts w:ascii="Consolas" w:hAnsi="Consolas"/>
            <w:sz w:val="20"/>
            <w:szCs w:val="20"/>
          </w:rPr>
          <w:t xml:space="preserve"> </w:t>
        </w:r>
      </w:ins>
      <w:ins w:id="293" w:author="Walp, Pat" w:date="2023-08-08T08:31:00Z">
        <w:r w:rsidR="0032771B">
          <w:rPr>
            <w:rFonts w:ascii="Consolas" w:hAnsi="Consolas"/>
            <w:sz w:val="20"/>
            <w:szCs w:val="20"/>
          </w:rPr>
          <w:t xml:space="preserve">(to the FPGA) </w:t>
        </w:r>
      </w:ins>
      <w:ins w:id="294" w:author="Walp, Pat" w:date="2023-08-08T08:29:00Z">
        <w:r w:rsidR="006B1FF6">
          <w:rPr>
            <w:rFonts w:ascii="Consolas" w:hAnsi="Consolas"/>
            <w:sz w:val="20"/>
            <w:szCs w:val="20"/>
          </w:rPr>
          <w:t>as soon as the key is pressed</w:t>
        </w:r>
      </w:ins>
      <w:ins w:id="295" w:author="Walp, Pat" w:date="2023-08-08T08:30:00Z">
        <w:r w:rsidR="00A827C1">
          <w:rPr>
            <w:rFonts w:ascii="Consolas" w:hAnsi="Consolas"/>
            <w:sz w:val="20"/>
            <w:szCs w:val="20"/>
          </w:rPr>
          <w:t>, and each character received</w:t>
        </w:r>
      </w:ins>
      <w:ins w:id="296" w:author="Walp, Pat" w:date="2023-08-08T08:31:00Z">
        <w:r w:rsidR="0032771B">
          <w:rPr>
            <w:rFonts w:ascii="Consolas" w:hAnsi="Consolas"/>
            <w:sz w:val="20"/>
            <w:szCs w:val="20"/>
          </w:rPr>
          <w:t xml:space="preserve"> (from the FPGA)</w:t>
        </w:r>
        <w:r w:rsidR="003F0BF9">
          <w:rPr>
            <w:rFonts w:ascii="Consolas" w:hAnsi="Consolas"/>
            <w:sz w:val="20"/>
            <w:szCs w:val="20"/>
          </w:rPr>
          <w:t xml:space="preserve"> is immediately displayed.</w:t>
        </w:r>
      </w:ins>
      <w:ins w:id="297" w:author="Walp, Pat" w:date="2023-08-07T07:51:00Z">
        <w:r w:rsidR="0019116D">
          <w:rPr>
            <w:rFonts w:ascii="Consolas" w:hAnsi="Consolas"/>
            <w:sz w:val="20"/>
            <w:szCs w:val="20"/>
          </w:rPr>
          <w:t xml:space="preserve">  Format is 115200 8N1.</w:t>
        </w:r>
      </w:ins>
    </w:p>
    <w:p w14:paraId="1E78C348" w14:textId="6369170A" w:rsidR="00497F2C" w:rsidRPr="00497F2C" w:rsidDel="001F4D01" w:rsidRDefault="00497F2C" w:rsidP="00E17F00">
      <w:pPr>
        <w:ind w:left="1260" w:hanging="1260"/>
        <w:rPr>
          <w:del w:id="298" w:author="Walp, Pat" w:date="2023-08-07T07:51:00Z"/>
          <w:rFonts w:ascii="Consolas" w:hAnsi="Consolas"/>
          <w:color w:val="4472C4" w:themeColor="accent1"/>
          <w:sz w:val="20"/>
          <w:szCs w:val="20"/>
        </w:rPr>
      </w:pPr>
      <w:del w:id="299" w:author="Walp, Pat" w:date="2023-08-07T07:51:00Z">
        <w:r w:rsidRPr="00497F2C" w:rsidDel="001F4D01">
          <w:rPr>
            <w:rFonts w:ascii="Consolas" w:hAnsi="Consolas"/>
            <w:b/>
            <w:bCs/>
            <w:color w:val="4472C4" w:themeColor="accent1"/>
            <w:sz w:val="20"/>
            <w:szCs w:val="20"/>
          </w:rPr>
          <w:delText>Does arrow need to know the uart specs of our FPGA</w:delText>
        </w:r>
        <w:r w:rsidRPr="00497F2C" w:rsidDel="001F4D01">
          <w:rPr>
            <w:rFonts w:ascii="Consolas" w:hAnsi="Consolas"/>
            <w:color w:val="4472C4" w:themeColor="accent1"/>
            <w:sz w:val="20"/>
            <w:szCs w:val="20"/>
          </w:rPr>
          <w:delText>?</w:delText>
        </w:r>
        <w:r w:rsidDel="001F4D01">
          <w:rPr>
            <w:rFonts w:ascii="Consolas" w:hAnsi="Consolas"/>
            <w:color w:val="4472C4" w:themeColor="accent1"/>
            <w:sz w:val="20"/>
            <w:szCs w:val="20"/>
          </w:rPr>
          <w:delText xml:space="preserve"> 115200 8N1?</w:delText>
        </w:r>
        <w:r w:rsidRPr="00497F2C" w:rsidDel="001F4D01">
          <w:rPr>
            <w:rFonts w:ascii="Consolas" w:hAnsi="Consolas"/>
            <w:color w:val="4472C4" w:themeColor="accent1"/>
            <w:sz w:val="20"/>
            <w:szCs w:val="20"/>
          </w:rPr>
          <w:delText xml:space="preserve"> Baud rate/ start stop bits, etc.</w:delText>
        </w:r>
      </w:del>
    </w:p>
    <w:p w14:paraId="4E4AC433" w14:textId="480317EF" w:rsidR="00AC08C4" w:rsidRPr="00A5029E" w:rsidRDefault="00E4401F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logfile</w:t>
      </w:r>
      <w:r w:rsidR="00D2486B" w:rsidRPr="00A5029E">
        <w:rPr>
          <w:rFonts w:ascii="Consolas" w:hAnsi="Consolas"/>
          <w:sz w:val="20"/>
          <w:szCs w:val="20"/>
        </w:rPr>
        <w:t xml:space="preserve"> FILENAME -- start logging output to</w:t>
      </w:r>
      <w:r w:rsidR="00AC08C4" w:rsidRPr="00A5029E">
        <w:rPr>
          <w:rFonts w:ascii="Consolas" w:hAnsi="Consolas"/>
          <w:sz w:val="20"/>
          <w:szCs w:val="20"/>
        </w:rPr>
        <w:t xml:space="preserve"> text file</w:t>
      </w:r>
      <w:r w:rsidR="00AF7049" w:rsidRPr="00A5029E">
        <w:rPr>
          <w:rFonts w:ascii="Consolas" w:hAnsi="Consolas"/>
          <w:sz w:val="20"/>
          <w:szCs w:val="20"/>
        </w:rPr>
        <w:t xml:space="preserve">.  If </w:t>
      </w:r>
      <w:del w:id="300" w:author="Walp, Pat" w:date="2023-08-07T07:52:00Z">
        <w:r w:rsidR="00AF7049" w:rsidRPr="00A5029E" w:rsidDel="00953A85">
          <w:rPr>
            <w:rFonts w:ascii="Consolas" w:hAnsi="Consolas"/>
            <w:sz w:val="20"/>
            <w:szCs w:val="20"/>
          </w:rPr>
          <w:delText>"</w:delText>
        </w:r>
      </w:del>
      <w:r w:rsidR="00AF7049" w:rsidRPr="00A5029E">
        <w:rPr>
          <w:rFonts w:ascii="Consolas" w:hAnsi="Consolas"/>
          <w:sz w:val="20"/>
          <w:szCs w:val="20"/>
        </w:rPr>
        <w:t>FILENAME</w:t>
      </w:r>
      <w:del w:id="301" w:author="Walp, Pat" w:date="2023-08-07T07:52:00Z">
        <w:r w:rsidR="00AF7049" w:rsidRPr="00A5029E" w:rsidDel="00953A85">
          <w:rPr>
            <w:rFonts w:ascii="Consolas" w:hAnsi="Consolas"/>
            <w:sz w:val="20"/>
            <w:szCs w:val="20"/>
          </w:rPr>
          <w:delText>"</w:delText>
        </w:r>
      </w:del>
      <w:r w:rsidR="00AF7049" w:rsidRPr="00A5029E">
        <w:rPr>
          <w:rFonts w:ascii="Consolas" w:hAnsi="Consolas"/>
          <w:sz w:val="20"/>
          <w:szCs w:val="20"/>
        </w:rPr>
        <w:t xml:space="preserve"> is omitted</w:t>
      </w:r>
      <w:r w:rsidR="00795165" w:rsidRPr="00A5029E">
        <w:rPr>
          <w:rFonts w:ascii="Consolas" w:hAnsi="Consolas"/>
          <w:sz w:val="20"/>
          <w:szCs w:val="20"/>
        </w:rPr>
        <w:t>, open a dialog box to choose location and file name.</w:t>
      </w:r>
      <w:ins w:id="302" w:author="Walp, Pat" w:date="2023-08-07T07:52:00Z">
        <w:r w:rsidR="003F1C3A">
          <w:rPr>
            <w:rFonts w:ascii="Consolas" w:hAnsi="Consolas"/>
            <w:sz w:val="20"/>
            <w:szCs w:val="20"/>
          </w:rPr>
          <w:t xml:space="preserve">  If </w:t>
        </w:r>
        <w:r w:rsidR="00953A85">
          <w:rPr>
            <w:rFonts w:ascii="Consolas" w:hAnsi="Consolas"/>
            <w:sz w:val="20"/>
            <w:szCs w:val="20"/>
          </w:rPr>
          <w:t>FILENAME</w:t>
        </w:r>
      </w:ins>
      <w:ins w:id="303" w:author="Walp, Pat" w:date="2023-08-07T07:53:00Z">
        <w:r w:rsidR="00953A85">
          <w:rPr>
            <w:rFonts w:ascii="Consolas" w:hAnsi="Consolas"/>
            <w:sz w:val="20"/>
            <w:szCs w:val="20"/>
          </w:rPr>
          <w:t xml:space="preserve"> is relative, use the </w:t>
        </w:r>
        <w:r w:rsidR="00FE7BBA">
          <w:rPr>
            <w:rFonts w:ascii="Consolas" w:hAnsi="Consolas"/>
            <w:sz w:val="20"/>
            <w:szCs w:val="20"/>
          </w:rPr>
          <w:t>same folder as last time, defaulting to user's home.</w:t>
        </w:r>
      </w:ins>
    </w:p>
    <w:p w14:paraId="61F700A8" w14:textId="11B6B245" w:rsidR="00795165" w:rsidRPr="00A5029E" w:rsidRDefault="00E4401F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logstop</w:t>
      </w:r>
      <w:r w:rsidR="00AF7049" w:rsidRPr="00A5029E">
        <w:rPr>
          <w:rFonts w:ascii="Consolas" w:hAnsi="Consolas"/>
          <w:sz w:val="20"/>
          <w:szCs w:val="20"/>
        </w:rPr>
        <w:t xml:space="preserve"> -- stop logging output to text file</w:t>
      </w:r>
      <w:r w:rsidR="00695270" w:rsidRPr="00A5029E">
        <w:rPr>
          <w:rFonts w:ascii="Consolas" w:hAnsi="Consolas"/>
          <w:sz w:val="20"/>
          <w:szCs w:val="20"/>
        </w:rPr>
        <w:t xml:space="preserve"> and close the file</w:t>
      </w:r>
      <w:ins w:id="304" w:author="Walp, Pat" w:date="2023-08-07T07:54:00Z">
        <w:r w:rsidR="002379D9">
          <w:rPr>
            <w:rFonts w:ascii="Consolas" w:hAnsi="Consolas"/>
            <w:sz w:val="20"/>
            <w:szCs w:val="20"/>
          </w:rPr>
          <w:t xml:space="preserve">.  </w:t>
        </w:r>
      </w:ins>
    </w:p>
    <w:p w14:paraId="0BBD541D" w14:textId="13739D42" w:rsidR="00EF5CE4" w:rsidRDefault="00785A81" w:rsidP="00E17F00">
      <w:pPr>
        <w:ind w:left="1260" w:hanging="1260"/>
        <w:rPr>
          <w:ins w:id="305" w:author="Walp, Pat" w:date="2023-08-08T07:33:00Z"/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infile</w:t>
      </w:r>
      <w:r w:rsidR="00795165" w:rsidRPr="00A5029E">
        <w:rPr>
          <w:rFonts w:ascii="Consolas" w:hAnsi="Consolas"/>
          <w:sz w:val="20"/>
          <w:szCs w:val="20"/>
        </w:rPr>
        <w:t xml:space="preserve"> </w:t>
      </w:r>
      <w:r w:rsidR="006931D9" w:rsidRPr="00A5029E">
        <w:rPr>
          <w:rFonts w:ascii="Consolas" w:hAnsi="Consolas"/>
          <w:sz w:val="20"/>
          <w:szCs w:val="20"/>
        </w:rPr>
        <w:t xml:space="preserve">FILENAME </w:t>
      </w:r>
      <w:r w:rsidR="00795165" w:rsidRPr="00A5029E">
        <w:rPr>
          <w:rFonts w:ascii="Consolas" w:hAnsi="Consolas"/>
          <w:sz w:val="20"/>
          <w:szCs w:val="20"/>
        </w:rPr>
        <w:t xml:space="preserve">-- </w:t>
      </w:r>
      <w:r w:rsidR="006931D9" w:rsidRPr="00A5029E">
        <w:rPr>
          <w:rFonts w:ascii="Consolas" w:hAnsi="Consolas"/>
          <w:sz w:val="20"/>
          <w:szCs w:val="20"/>
        </w:rPr>
        <w:t>execute all the commands in text file</w:t>
      </w:r>
      <w:ins w:id="306" w:author="Walp, Pat" w:date="2023-08-08T07:38:00Z">
        <w:r w:rsidR="002245B1">
          <w:rPr>
            <w:rFonts w:ascii="Consolas" w:hAnsi="Consolas"/>
            <w:sz w:val="20"/>
            <w:szCs w:val="20"/>
          </w:rPr>
          <w:t xml:space="preserve"> scri</w:t>
        </w:r>
      </w:ins>
      <w:ins w:id="307" w:author="Walp, Pat" w:date="2023-08-08T07:39:00Z">
        <w:r w:rsidR="002245B1">
          <w:rPr>
            <w:rFonts w:ascii="Consolas" w:hAnsi="Consolas"/>
            <w:sz w:val="20"/>
            <w:szCs w:val="20"/>
          </w:rPr>
          <w:t>pt</w:t>
        </w:r>
      </w:ins>
      <w:ins w:id="308" w:author="Walp, Pat" w:date="2023-08-07T07:54:00Z">
        <w:r w:rsidR="005A2353">
          <w:rPr>
            <w:rFonts w:ascii="Consolas" w:hAnsi="Consolas"/>
            <w:sz w:val="20"/>
            <w:szCs w:val="20"/>
          </w:rPr>
          <w:t>.  If FILENAME is relative, use the same folder as last time, defaulting to user's home.</w:t>
        </w:r>
      </w:ins>
    </w:p>
    <w:p w14:paraId="63B65A52" w14:textId="647EE506" w:rsidR="001F2FCE" w:rsidRPr="002245B1" w:rsidRDefault="001F2FCE" w:rsidP="00E17F00">
      <w:pPr>
        <w:ind w:left="1260" w:hanging="1260"/>
        <w:rPr>
          <w:rFonts w:ascii="Consolas" w:hAnsi="Consolas"/>
          <w:sz w:val="20"/>
          <w:szCs w:val="20"/>
        </w:rPr>
      </w:pPr>
      <w:ins w:id="309" w:author="Walp, Pat" w:date="2023-08-08T07:33:00Z">
        <w:r>
          <w:rPr>
            <w:rFonts w:ascii="Consolas" w:hAnsi="Consolas"/>
            <w:b/>
            <w:bCs/>
            <w:sz w:val="20"/>
            <w:szCs w:val="20"/>
          </w:rPr>
          <w:t>e</w:t>
        </w:r>
      </w:ins>
      <w:ins w:id="310" w:author="Walp, Pat" w:date="2023-08-08T07:34:00Z">
        <w:r>
          <w:rPr>
            <w:rFonts w:ascii="Consolas" w:hAnsi="Consolas"/>
            <w:b/>
            <w:bCs/>
            <w:sz w:val="20"/>
            <w:szCs w:val="20"/>
          </w:rPr>
          <w:t>xit</w:t>
        </w:r>
        <w:r w:rsidRPr="001F2FCE">
          <w:rPr>
            <w:rFonts w:ascii="Consolas" w:hAnsi="Consolas"/>
            <w:sz w:val="20"/>
            <w:szCs w:val="20"/>
            <w:rPrChange w:id="311" w:author="Walp, Pat" w:date="2023-08-08T07:34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 xml:space="preserve"> -- </w:t>
        </w:r>
        <w:r w:rsidR="001741CE">
          <w:rPr>
            <w:rFonts w:ascii="Consolas" w:hAnsi="Consolas"/>
            <w:sz w:val="20"/>
            <w:szCs w:val="20"/>
          </w:rPr>
          <w:t xml:space="preserve">exit dble.  </w:t>
        </w:r>
        <w:r w:rsidR="00A113AE">
          <w:rPr>
            <w:rFonts w:ascii="Consolas" w:hAnsi="Consolas"/>
            <w:sz w:val="20"/>
            <w:szCs w:val="20"/>
          </w:rPr>
          <w:t>(Note that when executing</w:t>
        </w:r>
      </w:ins>
      <w:ins w:id="312" w:author="Walp, Pat" w:date="2023-08-08T07:35:00Z">
        <w:r w:rsidR="00A113AE">
          <w:rPr>
            <w:rFonts w:ascii="Consolas" w:hAnsi="Consolas"/>
            <w:sz w:val="20"/>
            <w:szCs w:val="20"/>
          </w:rPr>
          <w:t xml:space="preserve"> </w:t>
        </w:r>
        <w:r w:rsidR="00A113AE" w:rsidRPr="00E43013">
          <w:rPr>
            <w:rFonts w:ascii="Consolas" w:hAnsi="Consolas"/>
            <w:b/>
            <w:bCs/>
            <w:sz w:val="20"/>
            <w:szCs w:val="20"/>
            <w:rPrChange w:id="313" w:author="Walp, Pat" w:date="2023-08-08T07:37:00Z">
              <w:rPr>
                <w:rFonts w:ascii="Consolas" w:hAnsi="Consolas"/>
                <w:sz w:val="20"/>
                <w:szCs w:val="20"/>
              </w:rPr>
            </w:rPrChange>
          </w:rPr>
          <w:t>infile</w:t>
        </w:r>
      </w:ins>
      <w:ins w:id="314" w:author="Walp, Pat" w:date="2023-08-08T07:38:00Z">
        <w:r w:rsidR="00F9062F">
          <w:rPr>
            <w:rFonts w:ascii="Consolas" w:hAnsi="Consolas"/>
            <w:sz w:val="20"/>
            <w:szCs w:val="20"/>
          </w:rPr>
          <w:t>, at the end of the file revert to interactive mode, unless</w:t>
        </w:r>
        <w:r w:rsidR="002245B1">
          <w:rPr>
            <w:rFonts w:ascii="Consolas" w:hAnsi="Consolas"/>
            <w:sz w:val="20"/>
            <w:szCs w:val="20"/>
          </w:rPr>
          <w:t xml:space="preserve"> there is an </w:t>
        </w:r>
        <w:r w:rsidR="002245B1">
          <w:rPr>
            <w:rFonts w:ascii="Consolas" w:hAnsi="Consolas"/>
            <w:b/>
            <w:bCs/>
            <w:sz w:val="20"/>
            <w:szCs w:val="20"/>
          </w:rPr>
          <w:t>exit</w:t>
        </w:r>
        <w:r w:rsidR="002245B1">
          <w:rPr>
            <w:rFonts w:ascii="Consolas" w:hAnsi="Consolas"/>
            <w:sz w:val="20"/>
            <w:szCs w:val="20"/>
          </w:rPr>
          <w:t xml:space="preserve"> within </w:t>
        </w:r>
      </w:ins>
      <w:ins w:id="315" w:author="Walp, Pat" w:date="2023-08-08T07:39:00Z">
        <w:r w:rsidR="00C90158">
          <w:rPr>
            <w:rFonts w:ascii="Consolas" w:hAnsi="Consolas"/>
            <w:sz w:val="20"/>
            <w:szCs w:val="20"/>
          </w:rPr>
          <w:t>the script.</w:t>
        </w:r>
      </w:ins>
      <w:ins w:id="316" w:author="Walp, Pat" w:date="2023-08-08T07:41:00Z">
        <w:r w:rsidR="004B1683">
          <w:rPr>
            <w:rFonts w:ascii="Consolas" w:hAnsi="Consolas"/>
            <w:sz w:val="20"/>
            <w:szCs w:val="20"/>
          </w:rPr>
          <w:t>)</w:t>
        </w:r>
      </w:ins>
    </w:p>
    <w:p w14:paraId="7BB773B1" w14:textId="3E7AF92B" w:rsidR="004B2416" w:rsidRPr="00A5029E" w:rsidRDefault="00EF5CE4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help</w:t>
      </w:r>
      <w:r w:rsidRPr="00A5029E">
        <w:rPr>
          <w:rFonts w:ascii="Consolas" w:hAnsi="Consolas"/>
          <w:sz w:val="20"/>
          <w:szCs w:val="20"/>
        </w:rPr>
        <w:t xml:space="preserve"> -- </w:t>
      </w:r>
      <w:r w:rsidR="00BC4D0C" w:rsidRPr="00A5029E">
        <w:rPr>
          <w:rFonts w:ascii="Consolas" w:hAnsi="Consolas"/>
          <w:sz w:val="20"/>
          <w:szCs w:val="20"/>
        </w:rPr>
        <w:t>print a summary of</w:t>
      </w:r>
      <w:r w:rsidR="001C098C" w:rsidRPr="00A5029E">
        <w:rPr>
          <w:rFonts w:ascii="Consolas" w:hAnsi="Consolas"/>
          <w:sz w:val="20"/>
          <w:szCs w:val="20"/>
        </w:rPr>
        <w:t xml:space="preserve"> commands</w:t>
      </w:r>
      <w:r w:rsidR="00340AD3" w:rsidRPr="00A5029E">
        <w:rPr>
          <w:rFonts w:ascii="Consolas" w:hAnsi="Consolas"/>
          <w:sz w:val="20"/>
          <w:szCs w:val="20"/>
        </w:rPr>
        <w:t xml:space="preserve"> (maybe </w:t>
      </w:r>
      <w:r w:rsidR="00DD5C14" w:rsidRPr="00A5029E">
        <w:rPr>
          <w:rFonts w:ascii="Consolas" w:hAnsi="Consolas"/>
          <w:sz w:val="20"/>
          <w:szCs w:val="20"/>
        </w:rPr>
        <w:t>just</w:t>
      </w:r>
      <w:ins w:id="317" w:author="Walp, Pat" w:date="2023-08-03T08:38:00Z">
        <w:r w:rsidR="00C34BA0">
          <w:rPr>
            <w:rFonts w:ascii="Consolas" w:hAnsi="Consolas"/>
            <w:sz w:val="20"/>
            <w:szCs w:val="20"/>
          </w:rPr>
          <w:t xml:space="preserve"> condensed</w:t>
        </w:r>
        <w:r w:rsidR="00A56122">
          <w:rPr>
            <w:rFonts w:ascii="Consolas" w:hAnsi="Consolas"/>
            <w:sz w:val="20"/>
            <w:szCs w:val="20"/>
          </w:rPr>
          <w:t xml:space="preserve"> version</w:t>
        </w:r>
      </w:ins>
      <w:del w:id="318" w:author="Walp, Pat" w:date="2023-08-03T08:38:00Z">
        <w:r w:rsidR="00340AD3" w:rsidRPr="00A5029E" w:rsidDel="00A56122">
          <w:rPr>
            <w:rFonts w:ascii="Consolas" w:hAnsi="Consolas"/>
            <w:sz w:val="20"/>
            <w:szCs w:val="20"/>
          </w:rPr>
          <w:delText xml:space="preserve"> the contents</w:delText>
        </w:r>
      </w:del>
      <w:r w:rsidR="00340AD3" w:rsidRPr="00A5029E">
        <w:rPr>
          <w:rFonts w:ascii="Consolas" w:hAnsi="Consolas"/>
          <w:sz w:val="20"/>
          <w:szCs w:val="20"/>
        </w:rPr>
        <w:t xml:space="preserve"> of this "spec")</w:t>
      </w:r>
    </w:p>
    <w:p w14:paraId="4B8E0D7A" w14:textId="56D03B47" w:rsidR="00F0661C" w:rsidRPr="00530E7A" w:rsidRDefault="00F0661C" w:rsidP="000A706D">
      <w:pPr>
        <w:pStyle w:val="Heading1"/>
        <w:rPr>
          <w:ins w:id="319" w:author="Walp, Pat" w:date="2023-08-08T07:49:00Z"/>
        </w:rPr>
      </w:pPr>
      <w:ins w:id="320" w:author="Walp, Pat" w:date="2023-08-08T07:49:00Z">
        <w:r>
          <w:t>Initialization:</w:t>
        </w:r>
      </w:ins>
    </w:p>
    <w:p w14:paraId="3AB7C2B8" w14:textId="629BDB39" w:rsidR="00F0661C" w:rsidRDefault="00F0661C" w:rsidP="00AC17BA">
      <w:pPr>
        <w:rPr>
          <w:ins w:id="321" w:author="Walp, Pat" w:date="2023-08-08T08:02:00Z"/>
        </w:rPr>
      </w:pPr>
      <w:ins w:id="322" w:author="Walp, Pat" w:date="2023-08-08T07:49:00Z">
        <w:r>
          <w:t>Initialize all GPIOs not labelled</w:t>
        </w:r>
      </w:ins>
      <w:ins w:id="323" w:author="Walp, Pat" w:date="2023-08-08T08:32:00Z">
        <w:r w:rsidR="00AD586E" w:rsidRPr="00AD586E">
          <w:t xml:space="preserve"> </w:t>
        </w:r>
        <w:r w:rsidR="00AD586E">
          <w:t>in the schematic</w:t>
        </w:r>
      </w:ins>
      <w:ins w:id="324" w:author="Walp, Pat" w:date="2023-08-08T07:49:00Z">
        <w:r>
          <w:t xml:space="preserve"> for special purposes</w:t>
        </w:r>
      </w:ins>
      <w:ins w:id="325" w:author="Walp, Pat" w:date="2023-08-08T08:01:00Z">
        <w:r w:rsidR="00702652">
          <w:t xml:space="preserve"> to be inputs.</w:t>
        </w:r>
      </w:ins>
    </w:p>
    <w:p w14:paraId="0B9B8405" w14:textId="432398E5" w:rsidR="00AC17BA" w:rsidRDefault="006753C6" w:rsidP="00AC17BA">
      <w:pPr>
        <w:rPr>
          <w:ins w:id="326" w:author="Walp, Pat" w:date="2023-08-08T08:02:00Z"/>
        </w:rPr>
      </w:pPr>
      <w:ins w:id="327" w:author="Walp, Pat" w:date="2023-08-08T08:02:00Z">
        <w:r>
          <w:t xml:space="preserve">Initialize </w:t>
        </w:r>
        <w:r w:rsidR="00AC17BA">
          <w:t>P0.4 (</w:t>
        </w:r>
        <w:r>
          <w:t>PS_POR_B) to be hi-Z.</w:t>
        </w:r>
      </w:ins>
    </w:p>
    <w:p w14:paraId="5BD6A3E7" w14:textId="13486A4B" w:rsidR="006753C6" w:rsidRDefault="006753C6" w:rsidP="00AC17BA">
      <w:pPr>
        <w:rPr>
          <w:ins w:id="328" w:author="Walp, Pat" w:date="2023-08-08T08:03:00Z"/>
        </w:rPr>
      </w:pPr>
      <w:ins w:id="329" w:author="Walp, Pat" w:date="2023-08-08T08:02:00Z">
        <w:r>
          <w:t>Initialize</w:t>
        </w:r>
        <w:r w:rsidR="004C6A13">
          <w:t xml:space="preserve"> P9.2</w:t>
        </w:r>
      </w:ins>
      <w:ins w:id="330" w:author="Walp, Pat" w:date="2023-08-08T08:03:00Z">
        <w:r w:rsidR="004C6A13">
          <w:t xml:space="preserve"> (SWITCH_RESET_B</w:t>
        </w:r>
        <w:r w:rsidR="004355DA">
          <w:t>) to 1.</w:t>
        </w:r>
      </w:ins>
    </w:p>
    <w:p w14:paraId="5B97D138" w14:textId="3BBB7E5D" w:rsidR="004355DA" w:rsidRDefault="00E501B9" w:rsidP="00AC17BA">
      <w:pPr>
        <w:rPr>
          <w:ins w:id="331" w:author="Walp, Pat" w:date="2023-08-08T08:05:00Z"/>
        </w:rPr>
      </w:pPr>
      <w:ins w:id="332" w:author="Walp, Pat" w:date="2023-08-08T08:04:00Z">
        <w:r>
          <w:t>PERIOD</w:t>
        </w:r>
        <w:r w:rsidR="00FF05E6">
          <w:t xml:space="preserve"> = 500 (milliseconds)</w:t>
        </w:r>
      </w:ins>
    </w:p>
    <w:p w14:paraId="59122089" w14:textId="56041024" w:rsidR="0027768E" w:rsidRDefault="0027768E" w:rsidP="00AC17BA">
      <w:pPr>
        <w:rPr>
          <w:ins w:id="333" w:author="Walp, Pat" w:date="2023-08-08T08:05:00Z"/>
        </w:rPr>
      </w:pPr>
      <w:ins w:id="334" w:author="Walp, Pat" w:date="2023-08-08T08:05:00Z">
        <w:r>
          <w:t>radix = bin</w:t>
        </w:r>
      </w:ins>
    </w:p>
    <w:p w14:paraId="7EE01F64" w14:textId="1817A584" w:rsidR="001E4536" w:rsidRDefault="001E4536" w:rsidP="00AC17BA">
      <w:pPr>
        <w:rPr>
          <w:ins w:id="335" w:author="Walp, Pat" w:date="2023-08-08T08:07:00Z"/>
        </w:rPr>
      </w:pPr>
      <w:ins w:id="336" w:author="Walp, Pat" w:date="2023-08-08T08:07:00Z">
        <w:r>
          <w:t>timestamp = 0 (</w:t>
        </w:r>
      </w:ins>
      <w:ins w:id="337" w:author="Walp, Pat" w:date="2023-11-08T16:53:00Z">
        <w:r w:rsidR="004914FB">
          <w:t>but</w:t>
        </w:r>
      </w:ins>
      <w:ins w:id="338" w:author="Walp, Pat" w:date="2023-08-08T08:07:00Z">
        <w:r>
          <w:t xml:space="preserve"> does not start incrementing)</w:t>
        </w:r>
      </w:ins>
    </w:p>
    <w:p w14:paraId="62DB88F0" w14:textId="697D16C9" w:rsidR="0027768E" w:rsidRDefault="00776DE1" w:rsidP="00AC17BA">
      <w:pPr>
        <w:rPr>
          <w:ins w:id="339" w:author="Walp, Pat" w:date="2023-08-08T08:04:00Z"/>
        </w:rPr>
      </w:pPr>
      <w:ins w:id="340" w:author="Walp, Pat" w:date="2023-08-08T08:06:00Z">
        <w:r>
          <w:t>timestamp display = on</w:t>
        </w:r>
      </w:ins>
    </w:p>
    <w:p w14:paraId="029F08C3" w14:textId="05744A91" w:rsidR="00FF05E6" w:rsidRDefault="00776DE1" w:rsidP="00AC17BA">
      <w:pPr>
        <w:rPr>
          <w:ins w:id="341" w:author="Walp, Pat" w:date="2023-08-08T08:06:00Z"/>
        </w:rPr>
      </w:pPr>
      <w:ins w:id="342" w:author="Walp, Pat" w:date="2023-08-08T08:06:00Z">
        <w:r>
          <w:t>output logging = off</w:t>
        </w:r>
      </w:ins>
    </w:p>
    <w:p w14:paraId="12E1F229" w14:textId="71C75DD7" w:rsidR="00776DE1" w:rsidRDefault="00CF01A6" w:rsidP="00AC17BA">
      <w:pPr>
        <w:rPr>
          <w:ins w:id="343" w:author="Walp, Pat" w:date="2023-08-08T08:07:00Z"/>
        </w:rPr>
      </w:pPr>
      <w:ins w:id="344" w:author="Walp, Pat" w:date="2023-08-08T08:06:00Z">
        <w:r>
          <w:t>logfile and infile folder = user's</w:t>
        </w:r>
      </w:ins>
      <w:ins w:id="345" w:author="Walp, Pat" w:date="2023-08-08T08:07:00Z">
        <w:r>
          <w:t xml:space="preserve"> home</w:t>
        </w:r>
      </w:ins>
    </w:p>
    <w:p w14:paraId="08A588B6" w14:textId="5D18DEFD" w:rsidR="00915C21" w:rsidRPr="00DC08F3" w:rsidRDefault="004305E3">
      <w:pPr>
        <w:pStyle w:val="Heading1"/>
        <w:rPr>
          <w:ins w:id="346" w:author="Walp, Pat" w:date="2023-08-04T15:34:00Z"/>
          <w:rPrChange w:id="347" w:author="Walp, Pat" w:date="2023-08-05T16:52:00Z">
            <w:rPr>
              <w:ins w:id="348" w:author="Walp, Pat" w:date="2023-08-04T15:34:00Z"/>
              <w:rFonts w:ascii="Consolas" w:hAnsi="Consolas"/>
            </w:rPr>
          </w:rPrChange>
        </w:rPr>
        <w:pPrChange w:id="349" w:author="Walp, Pat" w:date="2023-08-08T08:09:00Z">
          <w:pPr/>
        </w:pPrChange>
      </w:pPr>
      <w:ins w:id="350" w:author="Walp, Pat" w:date="2023-08-04T15:34:00Z">
        <w:r w:rsidRPr="00DC08F3">
          <w:rPr>
            <w:rPrChange w:id="351" w:author="Walp, Pat" w:date="2023-08-05T16:52:00Z">
              <w:rPr>
                <w:rFonts w:ascii="Consolas" w:hAnsi="Consolas"/>
              </w:rPr>
            </w:rPrChange>
          </w:rPr>
          <w:t>Notes:</w:t>
        </w:r>
      </w:ins>
    </w:p>
    <w:p w14:paraId="5CB2D921" w14:textId="13566A25" w:rsidR="00827460" w:rsidRDefault="00274805" w:rsidP="0056447A">
      <w:pPr>
        <w:rPr>
          <w:ins w:id="352" w:author="Walp, Pat" w:date="2023-08-07T07:55:00Z"/>
        </w:rPr>
      </w:pPr>
      <w:ins w:id="353" w:author="Walp, Pat" w:date="2023-08-05T10:05:00Z">
        <w:r w:rsidRPr="009C4A17">
          <w:rPr>
            <w:u w:val="single"/>
            <w:rPrChange w:id="354" w:author="Walp, Pat" w:date="2023-08-05T16:57:00Z">
              <w:rPr/>
            </w:rPrChange>
          </w:rPr>
          <w:t>T</w:t>
        </w:r>
      </w:ins>
      <w:ins w:id="355" w:author="Walp, Pat" w:date="2023-08-04T15:34:00Z">
        <w:r w:rsidR="006B0F84" w:rsidRPr="009C4A17">
          <w:rPr>
            <w:u w:val="single"/>
            <w:rPrChange w:id="356" w:author="Walp, Pat" w:date="2023-08-05T16:57:00Z">
              <w:rPr/>
            </w:rPrChange>
          </w:rPr>
          <w:t>ime</w:t>
        </w:r>
      </w:ins>
      <w:ins w:id="357" w:author="Walp, Pat" w:date="2023-08-04T15:35:00Z">
        <w:r w:rsidR="00B64FBA" w:rsidRPr="009C4A17">
          <w:rPr>
            <w:u w:val="single"/>
            <w:rPrChange w:id="358" w:author="Walp, Pat" w:date="2023-08-05T16:57:00Z">
              <w:rPr/>
            </w:rPrChange>
          </w:rPr>
          <w:t>stamp</w:t>
        </w:r>
      </w:ins>
      <w:ins w:id="359" w:author="Walp, Pat" w:date="2023-08-04T15:34:00Z">
        <w:r w:rsidR="006B0F84" w:rsidRPr="009C4A17">
          <w:rPr>
            <w:u w:val="single"/>
            <w:rPrChange w:id="360" w:author="Walp, Pat" w:date="2023-08-05T16:57:00Z">
              <w:rPr/>
            </w:rPrChange>
          </w:rPr>
          <w:t xml:space="preserve"> resolution</w:t>
        </w:r>
      </w:ins>
      <w:ins w:id="361" w:author="Walp, Pat" w:date="2023-08-05T10:05:00Z">
        <w:r w:rsidRPr="0056447A">
          <w:t>:  A</w:t>
        </w:r>
      </w:ins>
      <w:ins w:id="362" w:author="Walp, Pat" w:date="2023-08-04T15:34:00Z">
        <w:r w:rsidR="006B0F84" w:rsidRPr="0056447A">
          <w:t xml:space="preserve">ssumed to be </w:t>
        </w:r>
      </w:ins>
      <w:ins w:id="363" w:author="Walp, Pat" w:date="2023-08-04T16:09:00Z">
        <w:r w:rsidR="00D829EF" w:rsidRPr="0056447A">
          <w:t xml:space="preserve">a small number of </w:t>
        </w:r>
        <w:r w:rsidR="00324E53" w:rsidRPr="0056447A">
          <w:t>micros</w:t>
        </w:r>
      </w:ins>
      <w:ins w:id="364" w:author="Walp, Pat" w:date="2023-08-04T15:34:00Z">
        <w:r w:rsidR="006B0F84" w:rsidRPr="0056447A">
          <w:t>econd</w:t>
        </w:r>
      </w:ins>
      <w:ins w:id="365" w:author="Walp, Pat" w:date="2023-08-04T16:09:00Z">
        <w:r w:rsidR="00324E53" w:rsidRPr="0056447A">
          <w:t>s</w:t>
        </w:r>
      </w:ins>
      <w:ins w:id="366" w:author="Walp, Pat" w:date="2023-08-04T15:34:00Z">
        <w:r w:rsidR="006B0F84" w:rsidRPr="0056447A">
          <w:t>.</w:t>
        </w:r>
      </w:ins>
      <w:ins w:id="367" w:author="Walp, Pat" w:date="2023-08-04T15:53:00Z">
        <w:r w:rsidR="008A6DFA" w:rsidRPr="0056447A">
          <w:t xml:space="preserve">  This is not a requirement</w:t>
        </w:r>
        <w:r w:rsidR="004F456B" w:rsidRPr="0056447A">
          <w:t>.  If 10 m</w:t>
        </w:r>
      </w:ins>
      <w:ins w:id="368" w:author="Walp, Pat" w:date="2023-08-04T16:11:00Z">
        <w:r w:rsidR="00695195" w:rsidRPr="0056447A">
          <w:t>illisecond</w:t>
        </w:r>
      </w:ins>
      <w:ins w:id="369" w:author="Walp, Pat" w:date="2023-08-04T15:53:00Z">
        <w:r w:rsidR="004F456B" w:rsidRPr="0056447A">
          <w:t xml:space="preserve">s </w:t>
        </w:r>
        <w:proofErr w:type="gramStart"/>
        <w:r w:rsidR="004F456B" w:rsidRPr="0056447A">
          <w:t>is</w:t>
        </w:r>
        <w:proofErr w:type="gramEnd"/>
        <w:r w:rsidR="004F456B" w:rsidRPr="0056447A">
          <w:t xml:space="preserve"> the best we can do</w:t>
        </w:r>
      </w:ins>
      <w:ins w:id="370" w:author="Walp, Pat" w:date="2023-08-04T16:11:00Z">
        <w:r w:rsidR="00695195" w:rsidRPr="0056447A">
          <w:t>,</w:t>
        </w:r>
      </w:ins>
      <w:ins w:id="371" w:author="Walp, Pat" w:date="2023-08-04T15:53:00Z">
        <w:r w:rsidR="004F456B" w:rsidRPr="0056447A">
          <w:t xml:space="preserve"> that </w:t>
        </w:r>
      </w:ins>
      <w:ins w:id="372" w:author="Walp, Pat" w:date="2023-08-04T16:11:00Z">
        <w:r w:rsidR="00695195" w:rsidRPr="0056447A">
          <w:t>will be</w:t>
        </w:r>
      </w:ins>
      <w:ins w:id="373" w:author="Walp, Pat" w:date="2023-08-04T15:53:00Z">
        <w:r w:rsidR="004F456B" w:rsidRPr="0056447A">
          <w:t xml:space="preserve"> adequate.  </w:t>
        </w:r>
      </w:ins>
      <w:ins w:id="374" w:author="Walp, Pat" w:date="2023-08-04T16:10:00Z">
        <w:r w:rsidR="00595F57" w:rsidRPr="0056447A">
          <w:t>We would like the highest resolution that</w:t>
        </w:r>
      </w:ins>
      <w:ins w:id="375" w:author="Walp, Pat" w:date="2023-08-04T16:11:00Z">
        <w:r w:rsidR="00695195" w:rsidRPr="0056447A">
          <w:t xml:space="preserve"> i</w:t>
        </w:r>
      </w:ins>
      <w:ins w:id="376" w:author="Walp, Pat" w:date="2023-08-04T16:10:00Z">
        <w:r w:rsidR="00595F57" w:rsidRPr="0056447A">
          <w:t>s reasonably easy to achieve.</w:t>
        </w:r>
      </w:ins>
    </w:p>
    <w:p w14:paraId="7FC5072B" w14:textId="0A46250F" w:rsidR="00345EA7" w:rsidRDefault="00345EA7" w:rsidP="0056447A">
      <w:pPr>
        <w:rPr>
          <w:ins w:id="377" w:author="Walp, Pat" w:date="2023-08-05T16:53:00Z"/>
        </w:rPr>
      </w:pPr>
      <w:ins w:id="378" w:author="Walp, Pat" w:date="2023-08-07T07:55:00Z">
        <w:r w:rsidRPr="00EC0D7D">
          <w:rPr>
            <w:u w:val="single"/>
            <w:rPrChange w:id="379" w:author="Walp, Pat" w:date="2023-08-07T07:55:00Z">
              <w:rPr>
                <w:rFonts w:ascii="Consolas" w:hAnsi="Consolas"/>
              </w:rPr>
            </w:rPrChange>
          </w:rPr>
          <w:t>i2c Addresses</w:t>
        </w:r>
        <w:r w:rsidR="00EC0D7D">
          <w:t xml:space="preserve"> are in 7-bit format.</w:t>
        </w:r>
      </w:ins>
    </w:p>
    <w:p w14:paraId="164297D0" w14:textId="77777777" w:rsidR="009C4A17" w:rsidRDefault="001C58AA" w:rsidP="0056447A">
      <w:pPr>
        <w:rPr>
          <w:ins w:id="380" w:author="Walp, Pat" w:date="2023-08-05T16:57:00Z"/>
        </w:rPr>
      </w:pPr>
      <w:ins w:id="381" w:author="Walp, Pat" w:date="2023-08-05T16:53:00Z">
        <w:r w:rsidRPr="009C4A17">
          <w:rPr>
            <w:u w:val="single"/>
            <w:rPrChange w:id="382" w:author="Walp, Pat" w:date="2023-08-05T16:57:00Z">
              <w:rPr>
                <w:rFonts w:ascii="Consolas" w:hAnsi="Consolas"/>
              </w:rPr>
            </w:rPrChange>
          </w:rPr>
          <w:t>Error handling</w:t>
        </w:r>
        <w:r>
          <w:t>:</w:t>
        </w:r>
        <w:r w:rsidR="00F5786E">
          <w:t xml:space="preserve">  </w:t>
        </w:r>
      </w:ins>
    </w:p>
    <w:p w14:paraId="1A7077CD" w14:textId="71414946" w:rsidR="00F7702C" w:rsidRDefault="00F408AA" w:rsidP="0056447A">
      <w:pPr>
        <w:rPr>
          <w:ins w:id="383" w:author="Walp, Pat" w:date="2023-08-08T08:20:00Z"/>
        </w:rPr>
      </w:pPr>
      <w:ins w:id="384" w:author="Walp, Pat" w:date="2023-08-08T08:19:00Z">
        <w:r>
          <w:t>Invalid user input generates a useful diagnostic.</w:t>
        </w:r>
      </w:ins>
    </w:p>
    <w:p w14:paraId="3AB86794" w14:textId="68ADB44A" w:rsidR="00F7702C" w:rsidRDefault="00F7702C" w:rsidP="00F7702C">
      <w:pPr>
        <w:pStyle w:val="ListParagraph"/>
        <w:numPr>
          <w:ilvl w:val="0"/>
          <w:numId w:val="8"/>
        </w:numPr>
        <w:rPr>
          <w:ins w:id="385" w:author="Walp, Pat" w:date="2023-08-08T08:21:00Z"/>
        </w:rPr>
      </w:pPr>
      <w:ins w:id="386" w:author="Walp, Pat" w:date="2023-08-08T08:20:00Z">
        <w:r>
          <w:t>BUS is a single di</w:t>
        </w:r>
      </w:ins>
      <w:ins w:id="387" w:author="Walp, Pat" w:date="2023-08-08T08:21:00Z">
        <w:r>
          <w:t xml:space="preserve">git </w:t>
        </w:r>
        <w:proofErr w:type="gramStart"/>
        <w:r>
          <w:t>0..</w:t>
        </w:r>
        <w:proofErr w:type="gramEnd"/>
        <w:r>
          <w:t>7</w:t>
        </w:r>
      </w:ins>
    </w:p>
    <w:p w14:paraId="74818AB9" w14:textId="388CA1D4" w:rsidR="00F008CB" w:rsidRDefault="00F7702C" w:rsidP="00F008CB">
      <w:pPr>
        <w:pStyle w:val="ListParagraph"/>
        <w:numPr>
          <w:ilvl w:val="0"/>
          <w:numId w:val="8"/>
        </w:numPr>
        <w:rPr>
          <w:ins w:id="388" w:author="Walp, Pat" w:date="2023-08-08T08:22:00Z"/>
        </w:rPr>
      </w:pPr>
      <w:ins w:id="389" w:author="Walp, Pat" w:date="2023-08-08T08:21:00Z">
        <w:r>
          <w:t xml:space="preserve">ADDR is a </w:t>
        </w:r>
        <w:r w:rsidR="00150071">
          <w:t>1- or 2- character hexadecimal number</w:t>
        </w:r>
        <w:r w:rsidR="00F008CB">
          <w:t xml:space="preserve"> 0-7e</w:t>
        </w:r>
      </w:ins>
      <w:ins w:id="390" w:author="Walp, Pat" w:date="2023-08-08T08:22:00Z">
        <w:r w:rsidR="00F008CB">
          <w:t xml:space="preserve"> (i2c address in 7-bit format)</w:t>
        </w:r>
      </w:ins>
    </w:p>
    <w:p w14:paraId="353C6630" w14:textId="51123E11" w:rsidR="00F008CB" w:rsidRDefault="00FC5C77" w:rsidP="00F008CB">
      <w:pPr>
        <w:pStyle w:val="ListParagraph"/>
        <w:numPr>
          <w:ilvl w:val="0"/>
          <w:numId w:val="8"/>
        </w:numPr>
        <w:rPr>
          <w:ins w:id="391" w:author="Walp, Pat" w:date="2023-08-08T08:23:00Z"/>
        </w:rPr>
      </w:pPr>
      <w:ins w:id="392" w:author="Walp, Pat" w:date="2023-08-08T08:22:00Z">
        <w:r>
          <w:t>DATA is a 1- or 2-character hexadecimal number 0-ff</w:t>
        </w:r>
      </w:ins>
    </w:p>
    <w:p w14:paraId="30981BEB" w14:textId="6D36BBD3" w:rsidR="00803B31" w:rsidRDefault="00803B31" w:rsidP="00F008CB">
      <w:pPr>
        <w:pStyle w:val="ListParagraph"/>
        <w:numPr>
          <w:ilvl w:val="0"/>
          <w:numId w:val="8"/>
        </w:numPr>
        <w:rPr>
          <w:ins w:id="393" w:author="Walp, Pat" w:date="2023-08-08T08:23:00Z"/>
        </w:rPr>
      </w:pPr>
      <w:ins w:id="394" w:author="Walp, Pat" w:date="2023-08-08T08:23:00Z">
        <w:r>
          <w:t xml:space="preserve">In the </w:t>
        </w:r>
        <w:r>
          <w:rPr>
            <w:b/>
            <w:bCs/>
          </w:rPr>
          <w:t>rb</w:t>
        </w:r>
        <w:r>
          <w:t xml:space="preserve"> command, </w:t>
        </w:r>
      </w:ins>
      <w:ins w:id="395" w:author="Walp, Pat" w:date="2023-08-08T08:24:00Z">
        <w:r w:rsidR="00AF417F">
          <w:t>only the ports</w:t>
        </w:r>
      </w:ins>
      <w:ins w:id="396" w:author="Walp, Pat" w:date="2023-08-08T08:25:00Z">
        <w:r w:rsidR="000556B4">
          <w:t xml:space="preserve"> with nets</w:t>
        </w:r>
      </w:ins>
      <w:ins w:id="397" w:author="Walp, Pat" w:date="2023-08-08T08:24:00Z">
        <w:r w:rsidR="00AF417F">
          <w:t xml:space="preserve"> labelled generically in the schematic (e.g., </w:t>
        </w:r>
        <w:r w:rsidR="00754E16">
          <w:t>"</w:t>
        </w:r>
        <w:r w:rsidR="00AF417F">
          <w:t>P</w:t>
        </w:r>
        <w:r w:rsidR="00754E16">
          <w:t>10.3")</w:t>
        </w:r>
        <w:r w:rsidR="00AF417F">
          <w:t xml:space="preserve"> </w:t>
        </w:r>
      </w:ins>
      <w:ins w:id="398" w:author="Walp, Pat" w:date="2023-08-08T08:25:00Z">
        <w:r w:rsidR="00754E16">
          <w:t>are accepted.</w:t>
        </w:r>
        <w:r w:rsidR="000556B4">
          <w:t xml:space="preserve">  An exception:  P0.4</w:t>
        </w:r>
        <w:r w:rsidR="006A2552">
          <w:t xml:space="preserve"> (net name PS_POR_B</w:t>
        </w:r>
      </w:ins>
      <w:ins w:id="399" w:author="Walp, Pat" w:date="2023-08-08T08:26:00Z">
        <w:r w:rsidR="006A2552">
          <w:t>) can be read.</w:t>
        </w:r>
      </w:ins>
    </w:p>
    <w:p w14:paraId="212389A4" w14:textId="13C6E155" w:rsidR="00CB6CC0" w:rsidRDefault="00CB6CC0">
      <w:pPr>
        <w:pStyle w:val="ListParagraph"/>
        <w:numPr>
          <w:ilvl w:val="0"/>
          <w:numId w:val="8"/>
        </w:numPr>
        <w:rPr>
          <w:ins w:id="400" w:author="Walp, Pat" w:date="2023-08-08T08:19:00Z"/>
        </w:rPr>
        <w:pPrChange w:id="401" w:author="Walp, Pat" w:date="2023-08-08T08:26:00Z">
          <w:pPr/>
        </w:pPrChange>
      </w:pPr>
      <w:ins w:id="402" w:author="Walp, Pat" w:date="2023-08-08T08:23:00Z">
        <w:r>
          <w:t>All user input is case insensitive</w:t>
        </w:r>
      </w:ins>
    </w:p>
    <w:p w14:paraId="2090EC00" w14:textId="01798CF0" w:rsidR="004D2BBC" w:rsidRDefault="00F5786E" w:rsidP="0056447A">
      <w:pPr>
        <w:rPr>
          <w:ins w:id="403" w:author="Walp, Pat" w:date="2023-08-05T16:55:00Z"/>
        </w:rPr>
      </w:pPr>
      <w:ins w:id="404" w:author="Walp, Pat" w:date="2023-08-05T16:53:00Z">
        <w:r>
          <w:t>i2c NA</w:t>
        </w:r>
      </w:ins>
      <w:ins w:id="405" w:author="Walp, Pat" w:date="2023-08-05T16:54:00Z">
        <w:r w:rsidR="00AB398D">
          <w:t>C</w:t>
        </w:r>
      </w:ins>
      <w:ins w:id="406" w:author="Walp, Pat" w:date="2023-08-05T16:53:00Z">
        <w:r>
          <w:t>K errors print</w:t>
        </w:r>
      </w:ins>
      <w:ins w:id="407" w:author="Walp, Pat" w:date="2023-08-05T16:54:00Z">
        <w:r w:rsidR="004D2BBC">
          <w:t xml:space="preserve"> </w:t>
        </w:r>
      </w:ins>
      <w:ins w:id="408" w:author="Walp, Pat" w:date="2023-08-05T16:55:00Z">
        <w:r w:rsidR="004D2BBC">
          <w:t>one of the following:</w:t>
        </w:r>
      </w:ins>
    </w:p>
    <w:p w14:paraId="48BAA4C6" w14:textId="77777777" w:rsidR="002971F0" w:rsidRPr="00E743D2" w:rsidRDefault="002971F0">
      <w:pPr>
        <w:pStyle w:val="ListParagraph"/>
        <w:numPr>
          <w:ilvl w:val="0"/>
          <w:numId w:val="9"/>
        </w:numPr>
        <w:rPr>
          <w:ins w:id="409" w:author="Walp, Pat" w:date="2023-08-05T16:55:00Z"/>
        </w:rPr>
        <w:pPrChange w:id="410" w:author="Walp, Pat" w:date="2023-08-08T08:33:00Z">
          <w:pPr>
            <w:ind w:firstLine="720"/>
          </w:pPr>
        </w:pPrChange>
      </w:pPr>
      <w:ins w:id="411" w:author="Walp, Pat" w:date="2023-08-05T16:55:00Z">
        <w:r>
          <w:t>i2c read NACK bus=n addr=0xdd</w:t>
        </w:r>
      </w:ins>
    </w:p>
    <w:p w14:paraId="2FD0CA4D" w14:textId="10A31372" w:rsidR="002971F0" w:rsidRDefault="002971F0">
      <w:pPr>
        <w:pStyle w:val="ListParagraph"/>
        <w:numPr>
          <w:ilvl w:val="0"/>
          <w:numId w:val="9"/>
        </w:numPr>
        <w:rPr>
          <w:ins w:id="412" w:author="Walp, Pat" w:date="2023-08-05T16:56:00Z"/>
        </w:rPr>
        <w:pPrChange w:id="413" w:author="Walp, Pat" w:date="2023-08-08T08:33:00Z">
          <w:pPr>
            <w:ind w:firstLine="720"/>
          </w:pPr>
        </w:pPrChange>
      </w:pPr>
      <w:ins w:id="414" w:author="Walp, Pat" w:date="2023-08-05T16:55:00Z">
        <w:r>
          <w:t xml:space="preserve">i2c </w:t>
        </w:r>
      </w:ins>
      <w:ins w:id="415" w:author="Walp, Pat" w:date="2023-08-05T16:56:00Z">
        <w:r>
          <w:t>write</w:t>
        </w:r>
      </w:ins>
      <w:ins w:id="416" w:author="Walp, Pat" w:date="2023-08-05T16:55:00Z">
        <w:r>
          <w:t xml:space="preserve"> NACK bus=n addr=0xdd</w:t>
        </w:r>
      </w:ins>
      <w:ins w:id="417" w:author="Walp, Pat" w:date="2023-08-05T16:56:00Z">
        <w:r>
          <w:t xml:space="preserve"> data=0xdd</w:t>
        </w:r>
      </w:ins>
    </w:p>
    <w:p w14:paraId="3A9870EB" w14:textId="7532B897" w:rsidR="00C80418" w:rsidRPr="000A706D" w:rsidRDefault="00C80418">
      <w:pPr>
        <w:pStyle w:val="Heading1"/>
        <w:rPr>
          <w:ins w:id="418" w:author="Walp, Pat" w:date="2023-08-05T15:46:00Z"/>
        </w:rPr>
        <w:pPrChange w:id="419" w:author="Walp, Pat" w:date="2023-08-08T08:09:00Z">
          <w:pPr>
            <w:pStyle w:val="ListParagraph"/>
            <w:numPr>
              <w:numId w:val="3"/>
            </w:numPr>
            <w:ind w:left="1080" w:hanging="360"/>
          </w:pPr>
        </w:pPrChange>
      </w:pPr>
      <w:ins w:id="420" w:author="Walp, Pat" w:date="2023-08-05T15:46:00Z">
        <w:r w:rsidRPr="000A706D">
          <w:rPr>
            <w:rPrChange w:id="421" w:author="Walp, Pat" w:date="2023-08-08T08:09:00Z">
              <w:rPr>
                <w:rFonts w:ascii="Consolas" w:hAnsi="Consolas"/>
              </w:rPr>
            </w:rPrChange>
          </w:rPr>
          <w:t xml:space="preserve">Appendix:  </w:t>
        </w:r>
      </w:ins>
      <w:ins w:id="422" w:author="Walp, Pat" w:date="2023-08-05T15:47:00Z">
        <w:r w:rsidR="00622CD7" w:rsidRPr="000A706D">
          <w:rPr>
            <w:rPrChange w:id="423" w:author="Walp, Pat" w:date="2023-08-08T08:09:00Z">
              <w:rPr>
                <w:rFonts w:ascii="Consolas" w:hAnsi="Consolas"/>
              </w:rPr>
            </w:rPrChange>
          </w:rPr>
          <w:t>Suggested implementation of loop timing</w:t>
        </w:r>
      </w:ins>
    </w:p>
    <w:p w14:paraId="3F6D1162" w14:textId="34E01584" w:rsidR="008E37FE" w:rsidRPr="00742A2F" w:rsidRDefault="00B742B9">
      <w:pPr>
        <w:rPr>
          <w:ins w:id="424" w:author="Walp, Pat" w:date="2023-08-05T10:56:00Z"/>
        </w:rPr>
        <w:pPrChange w:id="425" w:author="Walp, Pat" w:date="2023-08-08T08:47:00Z">
          <w:pPr>
            <w:pStyle w:val="ListParagraph"/>
            <w:numPr>
              <w:numId w:val="3"/>
            </w:numPr>
            <w:ind w:left="1080" w:hanging="360"/>
          </w:pPr>
        </w:pPrChange>
      </w:pPr>
      <w:ins w:id="426" w:author="Walp, Pat" w:date="2023-08-05T10:33:00Z">
        <w:r>
          <w:t>The timestam</w:t>
        </w:r>
        <w:r w:rsidR="001C3C06">
          <w:t>p output at the beginning of each iteration indicates when the</w:t>
        </w:r>
      </w:ins>
      <w:ins w:id="427" w:author="Walp, Pat" w:date="2023-08-05T10:34:00Z">
        <w:r w:rsidR="002D10FC">
          <w:t xml:space="preserve"> iteration starts.  If </w:t>
        </w:r>
      </w:ins>
      <w:ins w:id="428" w:author="Walp, Pat" w:date="2023-08-05T15:47:00Z">
        <w:r w:rsidR="004C17A5">
          <w:t>LoopPeriod</w:t>
        </w:r>
      </w:ins>
      <w:ins w:id="429" w:author="Walp, Pat" w:date="2023-08-05T10:34:00Z">
        <w:r w:rsidR="006475B7">
          <w:t xml:space="preserve"> (as set by the "lp" command) is larger than the exec</w:t>
        </w:r>
      </w:ins>
      <w:ins w:id="430" w:author="Walp, Pat" w:date="2023-08-05T10:35:00Z">
        <w:r w:rsidR="006475B7">
          <w:t>ution time of one iteration, then</w:t>
        </w:r>
        <w:r w:rsidR="00E24559">
          <w:t xml:space="preserve"> the resulting series of timestamps should be spaced by that period (</w:t>
        </w:r>
      </w:ins>
      <w:ins w:id="431" w:author="Walp, Pat" w:date="2023-08-05T10:36:00Z">
        <w:r w:rsidR="00C12D11">
          <w:t>or as close</w:t>
        </w:r>
        <w:r w:rsidR="00DB67EE">
          <w:t xml:space="preserve"> to this as possible).</w:t>
        </w:r>
      </w:ins>
      <w:ins w:id="432" w:author="Walp, Pat" w:date="2023-08-05T15:54:00Z">
        <w:r w:rsidR="00EF569A">
          <w:t xml:space="preserve">  There is more than one way of implementing this, but</w:t>
        </w:r>
        <w:r w:rsidR="00A170F4">
          <w:t xml:space="preserve"> here is one possibility:</w:t>
        </w:r>
      </w:ins>
    </w:p>
    <w:p w14:paraId="70C13722" w14:textId="56DDBCC9" w:rsidR="008E37FE" w:rsidRPr="00742A2F" w:rsidRDefault="008E37FE">
      <w:pPr>
        <w:rPr>
          <w:ins w:id="433" w:author="Walp, Pat" w:date="2023-08-05T10:49:00Z"/>
        </w:rPr>
        <w:pPrChange w:id="434" w:author="Walp, Pat" w:date="2023-08-08T08:47:00Z">
          <w:pPr>
            <w:pStyle w:val="ListParagraph"/>
            <w:numPr>
              <w:ilvl w:val="1"/>
              <w:numId w:val="3"/>
            </w:numPr>
            <w:ind w:left="1800" w:hanging="360"/>
          </w:pPr>
        </w:pPrChange>
      </w:pPr>
      <w:ins w:id="435" w:author="Walp, Pat" w:date="2023-08-05T10:56:00Z">
        <w:r>
          <w:t xml:space="preserve">In the </w:t>
        </w:r>
        <w:r w:rsidR="00A001A9">
          <w:t xml:space="preserve">following, </w:t>
        </w:r>
      </w:ins>
      <w:ins w:id="436" w:author="Walp, Pat" w:date="2023-08-05T11:00:00Z">
        <w:r w:rsidR="00C02B02">
          <w:t xml:space="preserve">"current </w:t>
        </w:r>
      </w:ins>
      <w:ins w:id="437" w:author="Walp, Pat" w:date="2023-08-05T10:56:00Z">
        <w:r w:rsidR="00A001A9">
          <w:t>time</w:t>
        </w:r>
      </w:ins>
      <w:ins w:id="438" w:author="Walp, Pat" w:date="2023-08-05T11:01:00Z">
        <w:r w:rsidR="00C02B02">
          <w:t>"</w:t>
        </w:r>
      </w:ins>
      <w:ins w:id="439" w:author="Walp, Pat" w:date="2023-08-05T10:56:00Z">
        <w:r w:rsidR="00A001A9">
          <w:t xml:space="preserve"> is </w:t>
        </w:r>
      </w:ins>
      <w:ins w:id="440" w:author="Walp, Pat" w:date="2023-08-05T10:57:00Z">
        <w:r w:rsidR="00CE5B82">
          <w:t xml:space="preserve">assumed to be </w:t>
        </w:r>
      </w:ins>
      <w:ins w:id="441" w:author="Walp, Pat" w:date="2023-08-05T10:56:00Z">
        <w:r w:rsidR="00A001A9">
          <w:t xml:space="preserve">retrieved from the </w:t>
        </w:r>
      </w:ins>
      <w:ins w:id="442" w:author="Walp, Pat" w:date="2023-08-08T08:18:00Z">
        <w:r w:rsidR="00250FDF">
          <w:t xml:space="preserve">PC </w:t>
        </w:r>
      </w:ins>
      <w:ins w:id="443" w:author="Walp, Pat" w:date="2023-08-05T10:56:00Z">
        <w:r w:rsidR="00A001A9">
          <w:t>OS as an integer number of microsecond</w:t>
        </w:r>
      </w:ins>
      <w:ins w:id="444" w:author="Walp, Pat" w:date="2023-08-05T10:58:00Z">
        <w:r w:rsidR="00EE202D">
          <w:t>s</w:t>
        </w:r>
      </w:ins>
      <w:ins w:id="445" w:author="Walp, Pat" w:date="2023-08-08T09:07:00Z">
        <w:r w:rsidR="00F06E59">
          <w:t xml:space="preserve"> (</w:t>
        </w:r>
      </w:ins>
      <w:ins w:id="446" w:author="Walp, Pat" w:date="2023-08-05T13:03:00Z">
        <w:r w:rsidR="00EF2A38">
          <w:t>maybe with</w:t>
        </w:r>
      </w:ins>
      <w:ins w:id="447" w:author="Walp, Pat" w:date="2023-08-05T13:04:00Z">
        <w:r w:rsidR="00DE0DC1">
          <w:t xml:space="preserve"> Python</w:t>
        </w:r>
      </w:ins>
      <w:ins w:id="448" w:author="Walp, Pat" w:date="2023-08-05T13:03:00Z">
        <w:r w:rsidR="00EF2A38">
          <w:t xml:space="preserve"> </w:t>
        </w:r>
      </w:ins>
      <w:ins w:id="449" w:author="Walp, Pat" w:date="2023-08-05T16:06:00Z">
        <w:r w:rsidR="00EF082B">
          <w:t>"</w:t>
        </w:r>
      </w:ins>
      <w:ins w:id="450" w:author="Walp, Pat" w:date="2023-08-05T13:03:00Z">
        <w:r w:rsidR="00EF2A38" w:rsidRPr="00DE0DC1">
          <w:rPr>
            <w:rPrChange w:id="451" w:author="Walp, Pat" w:date="2023-08-05T13:04:00Z">
              <w:rPr>
                <w:rFonts w:ascii="Roboto Mono" w:hAnsi="Roboto Mono"/>
                <w:color w:val="333333"/>
                <w:sz w:val="21"/>
                <w:szCs w:val="21"/>
                <w:shd w:val="clear" w:color="auto" w:fill="F8F8F8"/>
              </w:rPr>
            </w:rPrChange>
          </w:rPr>
          <w:t>microsecondsSinceEpoch</w:t>
        </w:r>
      </w:ins>
      <w:ins w:id="452" w:author="Walp, Pat" w:date="2023-08-05T16:06:00Z">
        <w:r w:rsidR="00EF082B">
          <w:t>"</w:t>
        </w:r>
      </w:ins>
      <w:ins w:id="453" w:author="Walp, Pat" w:date="2023-08-05T13:04:00Z">
        <w:r w:rsidR="00C87CE4">
          <w:t xml:space="preserve">, </w:t>
        </w:r>
        <w:r w:rsidR="00C87CE4" w:rsidRPr="00AA64DC">
          <w:t>or something like that</w:t>
        </w:r>
      </w:ins>
      <w:ins w:id="454" w:author="Walp, Pat" w:date="2023-08-08T09:07:00Z">
        <w:r w:rsidR="00F06E59">
          <w:t>)</w:t>
        </w:r>
      </w:ins>
      <w:ins w:id="455" w:author="Walp, Pat" w:date="2023-08-05T13:04:00Z">
        <w:r w:rsidR="00C87CE4" w:rsidRPr="00AA64DC">
          <w:t>.</w:t>
        </w:r>
      </w:ins>
      <w:ins w:id="456" w:author="Walp, Pat" w:date="2023-08-07T07:59:00Z">
        <w:r w:rsidR="00F77A5A">
          <w:t xml:space="preserve">  T</w:t>
        </w:r>
        <w:r w:rsidR="003341BC">
          <w:t>ime stamps are calculated from the difference between</w:t>
        </w:r>
        <w:r w:rsidR="00807039">
          <w:t xml:space="preserve"> the current time and the time</w:t>
        </w:r>
      </w:ins>
      <w:ins w:id="457" w:author="Walp, Pat" w:date="2023-08-07T08:00:00Z">
        <w:r w:rsidR="00807039">
          <w:t xml:space="preserve"> of the last "rt" command</w:t>
        </w:r>
        <w:r w:rsidR="00365D1B">
          <w:t>.</w:t>
        </w:r>
      </w:ins>
    </w:p>
    <w:p w14:paraId="58DD16DA" w14:textId="6B563FA8" w:rsidR="00094257" w:rsidRPr="00864EE2" w:rsidRDefault="00FB5C49">
      <w:pPr>
        <w:ind w:left="270"/>
        <w:rPr>
          <w:ins w:id="458" w:author="Walp, Pat" w:date="2023-08-05T11:16:00Z"/>
          <w:rFonts w:ascii="Consolas" w:hAnsi="Consolas"/>
          <w:sz w:val="20"/>
          <w:szCs w:val="20"/>
          <w:rPrChange w:id="459" w:author="Walp, Pat" w:date="2023-08-08T09:10:00Z">
            <w:rPr>
              <w:ins w:id="460" w:author="Walp, Pat" w:date="2023-08-05T11:16:00Z"/>
            </w:rPr>
          </w:rPrChange>
        </w:rPr>
        <w:pPrChange w:id="461" w:author="Walp, Pat" w:date="2023-08-08T09:07:00Z">
          <w:pPr>
            <w:pStyle w:val="ListParagraph"/>
            <w:numPr>
              <w:ilvl w:val="1"/>
              <w:numId w:val="3"/>
            </w:numPr>
            <w:ind w:left="1800" w:hanging="360"/>
          </w:pPr>
        </w:pPrChange>
      </w:pPr>
      <w:ins w:id="462" w:author="Walp, Pat" w:date="2023-08-05T15:52:00Z">
        <w:r w:rsidRPr="00864EE2">
          <w:rPr>
            <w:rFonts w:ascii="Consolas" w:hAnsi="Consolas"/>
            <w:sz w:val="20"/>
            <w:szCs w:val="20"/>
            <w:rPrChange w:id="463" w:author="Walp, Pat" w:date="2023-08-08T09:10:00Z">
              <w:rPr/>
            </w:rPrChange>
          </w:rPr>
          <w:t xml:space="preserve">When </w:t>
        </w:r>
      </w:ins>
      <w:ins w:id="464" w:author="Walp, Pat" w:date="2023-08-05T12:39:00Z">
        <w:r w:rsidR="00AD5333" w:rsidRPr="00864EE2">
          <w:rPr>
            <w:rFonts w:ascii="Consolas" w:hAnsi="Consolas"/>
            <w:sz w:val="20"/>
            <w:szCs w:val="20"/>
            <w:rPrChange w:id="465" w:author="Walp, Pat" w:date="2023-08-08T09:10:00Z">
              <w:rPr/>
            </w:rPrChange>
          </w:rPr>
          <w:t>one of the loop commands</w:t>
        </w:r>
      </w:ins>
      <w:ins w:id="466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67" w:author="Walp, Pat" w:date="2023-08-08T09:10:00Z">
              <w:rPr/>
            </w:rPrChange>
          </w:rPr>
          <w:t xml:space="preserve"> is invoked</w:t>
        </w:r>
      </w:ins>
      <w:ins w:id="468" w:author="Walp, Pat" w:date="2023-08-05T12:39:00Z">
        <w:r w:rsidR="00AD5333" w:rsidRPr="00864EE2">
          <w:rPr>
            <w:rFonts w:ascii="Consolas" w:hAnsi="Consolas"/>
            <w:sz w:val="20"/>
            <w:szCs w:val="20"/>
            <w:rPrChange w:id="469" w:author="Walp, Pat" w:date="2023-08-08T09:10:00Z">
              <w:rPr/>
            </w:rPrChange>
          </w:rPr>
          <w:t xml:space="preserve"> </w:t>
        </w:r>
      </w:ins>
      <w:ins w:id="470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71" w:author="Walp, Pat" w:date="2023-08-08T09:10:00Z">
              <w:rPr>
                <w:sz w:val="20"/>
                <w:szCs w:val="20"/>
              </w:rPr>
            </w:rPrChange>
          </w:rPr>
          <w:t>(</w:t>
        </w:r>
      </w:ins>
      <w:ins w:id="472" w:author="Walp, Pat" w:date="2023-08-05T15:56:00Z">
        <w:r w:rsidR="00AA64DC" w:rsidRPr="00864EE2">
          <w:rPr>
            <w:rFonts w:ascii="Consolas" w:hAnsi="Consolas"/>
            <w:sz w:val="20"/>
            <w:szCs w:val="20"/>
            <w:rPrChange w:id="473" w:author="Walp, Pat" w:date="2023-08-08T09:10:00Z">
              <w:rPr>
                <w:sz w:val="20"/>
                <w:szCs w:val="20"/>
              </w:rPr>
            </w:rPrChange>
          </w:rPr>
          <w:t>"</w:t>
        </w:r>
      </w:ins>
      <w:ins w:id="474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75" w:author="Walp, Pat" w:date="2023-08-08T09:10:00Z">
              <w:rPr>
                <w:b/>
                <w:bCs/>
                <w:sz w:val="20"/>
                <w:szCs w:val="20"/>
              </w:rPr>
            </w:rPrChange>
          </w:rPr>
          <w:t>rbl</w:t>
        </w:r>
      </w:ins>
      <w:ins w:id="476" w:author="Walp, Pat" w:date="2023-08-05T15:56:00Z">
        <w:r w:rsidR="00AA64DC" w:rsidRPr="00864EE2">
          <w:rPr>
            <w:rFonts w:ascii="Consolas" w:hAnsi="Consolas"/>
            <w:sz w:val="20"/>
            <w:szCs w:val="20"/>
            <w:rPrChange w:id="477" w:author="Walp, Pat" w:date="2023-08-08T09:10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"</w:t>
        </w:r>
      </w:ins>
      <w:ins w:id="478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79" w:author="Walp, Pat" w:date="2023-08-08T09:10:00Z">
              <w:rPr>
                <w:sz w:val="20"/>
                <w:szCs w:val="20"/>
              </w:rPr>
            </w:rPrChange>
          </w:rPr>
          <w:t xml:space="preserve">, </w:t>
        </w:r>
      </w:ins>
      <w:ins w:id="480" w:author="Walp, Pat" w:date="2023-08-05T15:56:00Z">
        <w:r w:rsidR="00AA64DC" w:rsidRPr="00864EE2">
          <w:rPr>
            <w:rFonts w:ascii="Consolas" w:hAnsi="Consolas"/>
            <w:sz w:val="20"/>
            <w:szCs w:val="20"/>
            <w:rPrChange w:id="481" w:author="Walp, Pat" w:date="2023-08-08T09:10:00Z">
              <w:rPr>
                <w:sz w:val="20"/>
                <w:szCs w:val="20"/>
              </w:rPr>
            </w:rPrChange>
          </w:rPr>
          <w:t>"</w:t>
        </w:r>
      </w:ins>
      <w:ins w:id="482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83" w:author="Walp, Pat" w:date="2023-08-08T09:10:00Z">
              <w:rPr>
                <w:b/>
                <w:bCs/>
                <w:sz w:val="20"/>
                <w:szCs w:val="20"/>
              </w:rPr>
            </w:rPrChange>
          </w:rPr>
          <w:t>ril</w:t>
        </w:r>
      </w:ins>
      <w:ins w:id="484" w:author="Walp, Pat" w:date="2023-08-05T15:56:00Z">
        <w:r w:rsidR="00AA64DC" w:rsidRPr="00864EE2">
          <w:rPr>
            <w:rFonts w:ascii="Consolas" w:hAnsi="Consolas"/>
            <w:sz w:val="20"/>
            <w:szCs w:val="20"/>
            <w:rPrChange w:id="485" w:author="Walp, Pat" w:date="2023-08-08T09:10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"</w:t>
        </w:r>
      </w:ins>
      <w:ins w:id="486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87" w:author="Walp, Pat" w:date="2023-08-08T09:10:00Z">
              <w:rPr>
                <w:sz w:val="20"/>
                <w:szCs w:val="20"/>
              </w:rPr>
            </w:rPrChange>
          </w:rPr>
          <w:t xml:space="preserve">, </w:t>
        </w:r>
      </w:ins>
      <w:ins w:id="488" w:author="Walp, Pat" w:date="2023-08-05T15:56:00Z">
        <w:r w:rsidR="00AA64DC" w:rsidRPr="00864EE2">
          <w:rPr>
            <w:rFonts w:ascii="Consolas" w:hAnsi="Consolas"/>
            <w:sz w:val="20"/>
            <w:szCs w:val="20"/>
            <w:rPrChange w:id="489" w:author="Walp, Pat" w:date="2023-08-08T09:10:00Z">
              <w:rPr>
                <w:sz w:val="20"/>
                <w:szCs w:val="20"/>
              </w:rPr>
            </w:rPrChange>
          </w:rPr>
          <w:t>"</w:t>
        </w:r>
      </w:ins>
      <w:ins w:id="490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91" w:author="Walp, Pat" w:date="2023-08-08T09:10:00Z">
              <w:rPr>
                <w:b/>
                <w:bCs/>
                <w:sz w:val="20"/>
                <w:szCs w:val="20"/>
              </w:rPr>
            </w:rPrChange>
          </w:rPr>
          <w:t>wil</w:t>
        </w:r>
      </w:ins>
      <w:ins w:id="492" w:author="Walp, Pat" w:date="2023-08-05T15:56:00Z">
        <w:r w:rsidR="00AA64DC" w:rsidRPr="00864EE2">
          <w:rPr>
            <w:rFonts w:ascii="Consolas" w:hAnsi="Consolas"/>
            <w:sz w:val="20"/>
            <w:szCs w:val="20"/>
            <w:rPrChange w:id="493" w:author="Walp, Pat" w:date="2023-08-08T09:10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"</w:t>
        </w:r>
      </w:ins>
      <w:ins w:id="494" w:author="Walp, Pat" w:date="2023-08-05T15:52:00Z">
        <w:r w:rsidR="00E3326E" w:rsidRPr="00864EE2">
          <w:rPr>
            <w:rFonts w:ascii="Consolas" w:hAnsi="Consolas"/>
            <w:sz w:val="20"/>
            <w:szCs w:val="20"/>
            <w:rPrChange w:id="495" w:author="Walp, Pat" w:date="2023-08-08T09:10:00Z">
              <w:rPr>
                <w:sz w:val="20"/>
                <w:szCs w:val="20"/>
              </w:rPr>
            </w:rPrChange>
          </w:rPr>
          <w:t xml:space="preserve">), </w:t>
        </w:r>
      </w:ins>
      <w:ins w:id="496" w:author="Walp, Pat" w:date="2023-08-05T12:40:00Z">
        <w:r w:rsidR="00D3636F" w:rsidRPr="00864EE2">
          <w:rPr>
            <w:rFonts w:ascii="Consolas" w:hAnsi="Consolas"/>
            <w:sz w:val="20"/>
            <w:szCs w:val="20"/>
            <w:rPrChange w:id="497" w:author="Walp, Pat" w:date="2023-08-08T09:10:00Z">
              <w:rPr/>
            </w:rPrChange>
          </w:rPr>
          <w:t>set CurrentTime to the current time</w:t>
        </w:r>
      </w:ins>
      <w:ins w:id="498" w:author="Walp, Pat" w:date="2023-08-05T13:07:00Z">
        <w:r w:rsidR="00310BF3" w:rsidRPr="00864EE2">
          <w:rPr>
            <w:rFonts w:ascii="Consolas" w:hAnsi="Consolas"/>
            <w:sz w:val="20"/>
            <w:szCs w:val="20"/>
            <w:rPrChange w:id="499" w:author="Walp, Pat" w:date="2023-08-08T09:10:00Z">
              <w:rPr/>
            </w:rPrChange>
          </w:rPr>
          <w:t xml:space="preserve"> and NextTime to CurrentTime </w:t>
        </w:r>
        <w:r w:rsidR="00F4539F" w:rsidRPr="00864EE2">
          <w:rPr>
            <w:rFonts w:ascii="Consolas" w:hAnsi="Consolas"/>
            <w:sz w:val="20"/>
            <w:szCs w:val="20"/>
            <w:rPrChange w:id="500" w:author="Walp, Pat" w:date="2023-08-08T09:10:00Z">
              <w:rPr/>
            </w:rPrChange>
          </w:rPr>
          <w:t>+ LoopPeriod.</w:t>
        </w:r>
      </w:ins>
      <w:ins w:id="501" w:author="Walp, Pat" w:date="2023-08-05T14:54:00Z">
        <w:r w:rsidR="00400701" w:rsidRPr="00864EE2">
          <w:rPr>
            <w:rFonts w:ascii="Consolas" w:hAnsi="Consolas"/>
            <w:sz w:val="20"/>
            <w:szCs w:val="20"/>
            <w:rPrChange w:id="502" w:author="Walp, Pat" w:date="2023-08-08T09:10:00Z">
              <w:rPr/>
            </w:rPrChange>
          </w:rPr>
          <w:t xml:space="preserve">  Output CurrentTime (in the forma</w:t>
        </w:r>
      </w:ins>
      <w:ins w:id="503" w:author="Walp, Pat" w:date="2023-08-05T14:55:00Z">
        <w:r w:rsidR="00400701" w:rsidRPr="00864EE2">
          <w:rPr>
            <w:rFonts w:ascii="Consolas" w:hAnsi="Consolas"/>
            <w:sz w:val="20"/>
            <w:szCs w:val="20"/>
            <w:rPrChange w:id="504" w:author="Walp, Pat" w:date="2023-08-08T09:10:00Z">
              <w:rPr/>
            </w:rPrChange>
          </w:rPr>
          <w:t>t</w:t>
        </w:r>
        <w:r w:rsidR="00A57844" w:rsidRPr="00864EE2">
          <w:rPr>
            <w:rFonts w:ascii="Consolas" w:hAnsi="Consolas"/>
            <w:sz w:val="20"/>
            <w:szCs w:val="20"/>
            <w:rPrChange w:id="505" w:author="Walp, Pat" w:date="2023-08-08T09:10:00Z">
              <w:rPr/>
            </w:rPrChange>
          </w:rPr>
          <w:t xml:space="preserve"> shown above).</w:t>
        </w:r>
      </w:ins>
      <w:ins w:id="506" w:author="Walp, Pat" w:date="2023-08-05T13:13:00Z">
        <w:r w:rsidR="00CF77A5" w:rsidRPr="00864EE2">
          <w:rPr>
            <w:rFonts w:ascii="Consolas" w:hAnsi="Consolas"/>
            <w:sz w:val="20"/>
            <w:szCs w:val="20"/>
            <w:rPrChange w:id="507" w:author="Walp, Pat" w:date="2023-08-08T09:10:00Z">
              <w:rPr/>
            </w:rPrChange>
          </w:rPr>
          <w:t xml:space="preserve">  Execute the</w:t>
        </w:r>
      </w:ins>
      <w:ins w:id="508" w:author="Walp, Pat" w:date="2023-08-05T13:14:00Z">
        <w:r w:rsidR="00A45C4D" w:rsidRPr="00864EE2">
          <w:rPr>
            <w:rFonts w:ascii="Consolas" w:hAnsi="Consolas"/>
            <w:sz w:val="20"/>
            <w:szCs w:val="20"/>
            <w:rPrChange w:id="509" w:author="Walp, Pat" w:date="2023-08-08T09:10:00Z">
              <w:rPr/>
            </w:rPrChange>
          </w:rPr>
          <w:t xml:space="preserve"> command to be iterated </w:t>
        </w:r>
        <w:r w:rsidR="00A45C4D" w:rsidRPr="00864EE2">
          <w:rPr>
            <w:rFonts w:ascii="Consolas" w:hAnsi="Consolas"/>
            <w:sz w:val="20"/>
            <w:szCs w:val="20"/>
            <w:rPrChange w:id="510" w:author="Walp, Pat" w:date="2023-08-08T09:10:00Z">
              <w:rPr>
                <w:sz w:val="20"/>
                <w:szCs w:val="20"/>
              </w:rPr>
            </w:rPrChange>
          </w:rPr>
          <w:t>(</w:t>
        </w:r>
      </w:ins>
      <w:ins w:id="511" w:author="Walp, Pat" w:date="2023-08-05T15:57:00Z">
        <w:r w:rsidR="00AA64DC" w:rsidRPr="00864EE2">
          <w:rPr>
            <w:rFonts w:ascii="Consolas" w:hAnsi="Consolas"/>
            <w:sz w:val="20"/>
            <w:szCs w:val="20"/>
            <w:rPrChange w:id="512" w:author="Walp, Pat" w:date="2023-08-08T09:10:00Z">
              <w:rPr>
                <w:sz w:val="20"/>
                <w:szCs w:val="20"/>
              </w:rPr>
            </w:rPrChange>
          </w:rPr>
          <w:t>"</w:t>
        </w:r>
      </w:ins>
      <w:ins w:id="513" w:author="Walp, Pat" w:date="2023-08-05T13:14:00Z">
        <w:r w:rsidR="00A45C4D" w:rsidRPr="00864EE2">
          <w:rPr>
            <w:rFonts w:ascii="Consolas" w:hAnsi="Consolas"/>
            <w:sz w:val="20"/>
            <w:szCs w:val="20"/>
            <w:rPrChange w:id="514" w:author="Walp, Pat" w:date="2023-08-08T09:10:00Z">
              <w:rPr>
                <w:b/>
                <w:bCs/>
                <w:sz w:val="20"/>
                <w:szCs w:val="20"/>
              </w:rPr>
            </w:rPrChange>
          </w:rPr>
          <w:t>rb</w:t>
        </w:r>
      </w:ins>
      <w:ins w:id="515" w:author="Walp, Pat" w:date="2023-08-05T15:57:00Z">
        <w:r w:rsidR="00AA64DC" w:rsidRPr="00864EE2">
          <w:rPr>
            <w:rFonts w:ascii="Consolas" w:hAnsi="Consolas"/>
            <w:sz w:val="20"/>
            <w:szCs w:val="20"/>
            <w:rPrChange w:id="516" w:author="Walp, Pat" w:date="2023-08-08T09:10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"</w:t>
        </w:r>
      </w:ins>
      <w:ins w:id="517" w:author="Walp, Pat" w:date="2023-08-05T13:14:00Z">
        <w:r w:rsidR="00A45C4D" w:rsidRPr="00864EE2">
          <w:rPr>
            <w:rFonts w:ascii="Consolas" w:hAnsi="Consolas"/>
            <w:sz w:val="20"/>
            <w:szCs w:val="20"/>
            <w:rPrChange w:id="518" w:author="Walp, Pat" w:date="2023-08-08T09:10:00Z">
              <w:rPr>
                <w:sz w:val="20"/>
                <w:szCs w:val="20"/>
              </w:rPr>
            </w:rPrChange>
          </w:rPr>
          <w:t xml:space="preserve">, </w:t>
        </w:r>
      </w:ins>
      <w:ins w:id="519" w:author="Walp, Pat" w:date="2023-08-05T15:57:00Z">
        <w:r w:rsidR="00AA64DC" w:rsidRPr="00864EE2">
          <w:rPr>
            <w:rFonts w:ascii="Consolas" w:hAnsi="Consolas"/>
            <w:sz w:val="20"/>
            <w:szCs w:val="20"/>
            <w:rPrChange w:id="520" w:author="Walp, Pat" w:date="2023-08-08T09:10:00Z">
              <w:rPr>
                <w:sz w:val="20"/>
                <w:szCs w:val="20"/>
              </w:rPr>
            </w:rPrChange>
          </w:rPr>
          <w:t>"</w:t>
        </w:r>
      </w:ins>
      <w:ins w:id="521" w:author="Walp, Pat" w:date="2023-08-05T13:14:00Z">
        <w:r w:rsidR="00A45C4D" w:rsidRPr="00864EE2">
          <w:rPr>
            <w:rFonts w:ascii="Consolas" w:hAnsi="Consolas"/>
            <w:sz w:val="20"/>
            <w:szCs w:val="20"/>
            <w:rPrChange w:id="522" w:author="Walp, Pat" w:date="2023-08-08T09:10:00Z">
              <w:rPr>
                <w:b/>
                <w:bCs/>
                <w:sz w:val="20"/>
                <w:szCs w:val="20"/>
              </w:rPr>
            </w:rPrChange>
          </w:rPr>
          <w:t>ri</w:t>
        </w:r>
      </w:ins>
      <w:ins w:id="523" w:author="Walp, Pat" w:date="2023-08-05T15:57:00Z">
        <w:r w:rsidR="00AA64DC" w:rsidRPr="00864EE2">
          <w:rPr>
            <w:rFonts w:ascii="Consolas" w:hAnsi="Consolas"/>
            <w:sz w:val="20"/>
            <w:szCs w:val="20"/>
            <w:rPrChange w:id="524" w:author="Walp, Pat" w:date="2023-08-08T09:10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"</w:t>
        </w:r>
      </w:ins>
      <w:ins w:id="525" w:author="Walp, Pat" w:date="2023-08-05T13:14:00Z">
        <w:r w:rsidR="00A45C4D" w:rsidRPr="00864EE2">
          <w:rPr>
            <w:rFonts w:ascii="Consolas" w:hAnsi="Consolas"/>
            <w:sz w:val="20"/>
            <w:szCs w:val="20"/>
            <w:rPrChange w:id="526" w:author="Walp, Pat" w:date="2023-08-08T09:10:00Z">
              <w:rPr>
                <w:sz w:val="20"/>
                <w:szCs w:val="20"/>
              </w:rPr>
            </w:rPrChange>
          </w:rPr>
          <w:t xml:space="preserve">, </w:t>
        </w:r>
      </w:ins>
      <w:ins w:id="527" w:author="Walp, Pat" w:date="2023-08-05T15:55:00Z">
        <w:r w:rsidR="005E00EE" w:rsidRPr="00864EE2">
          <w:rPr>
            <w:rFonts w:ascii="Consolas" w:hAnsi="Consolas"/>
            <w:sz w:val="20"/>
            <w:szCs w:val="20"/>
            <w:rPrChange w:id="528" w:author="Walp, Pat" w:date="2023-08-08T09:10:00Z">
              <w:rPr>
                <w:sz w:val="20"/>
                <w:szCs w:val="20"/>
              </w:rPr>
            </w:rPrChange>
          </w:rPr>
          <w:t xml:space="preserve">or </w:t>
        </w:r>
      </w:ins>
      <w:ins w:id="529" w:author="Walp, Pat" w:date="2023-08-05T15:57:00Z">
        <w:r w:rsidR="00AA64DC" w:rsidRPr="00864EE2">
          <w:rPr>
            <w:rFonts w:ascii="Consolas" w:hAnsi="Consolas"/>
            <w:sz w:val="20"/>
            <w:szCs w:val="20"/>
            <w:rPrChange w:id="530" w:author="Walp, Pat" w:date="2023-08-08T09:10:00Z">
              <w:rPr>
                <w:sz w:val="20"/>
                <w:szCs w:val="20"/>
              </w:rPr>
            </w:rPrChange>
          </w:rPr>
          <w:t>"</w:t>
        </w:r>
      </w:ins>
      <w:ins w:id="531" w:author="Walp, Pat" w:date="2023-08-05T13:14:00Z">
        <w:r w:rsidR="00A45C4D" w:rsidRPr="00864EE2">
          <w:rPr>
            <w:rFonts w:ascii="Consolas" w:hAnsi="Consolas"/>
            <w:sz w:val="20"/>
            <w:szCs w:val="20"/>
            <w:rPrChange w:id="532" w:author="Walp, Pat" w:date="2023-08-08T09:10:00Z">
              <w:rPr>
                <w:b/>
                <w:bCs/>
                <w:sz w:val="20"/>
                <w:szCs w:val="20"/>
              </w:rPr>
            </w:rPrChange>
          </w:rPr>
          <w:t>wi</w:t>
        </w:r>
      </w:ins>
      <w:ins w:id="533" w:author="Walp, Pat" w:date="2023-08-05T15:57:00Z">
        <w:r w:rsidR="00AA64DC" w:rsidRPr="00864EE2">
          <w:rPr>
            <w:rFonts w:ascii="Consolas" w:hAnsi="Consolas"/>
            <w:sz w:val="20"/>
            <w:szCs w:val="20"/>
            <w:rPrChange w:id="534" w:author="Walp, Pat" w:date="2023-08-08T09:10:00Z">
              <w:rPr>
                <w:rFonts w:ascii="Consolas" w:hAnsi="Consolas"/>
                <w:b/>
                <w:bCs/>
                <w:sz w:val="20"/>
                <w:szCs w:val="20"/>
              </w:rPr>
            </w:rPrChange>
          </w:rPr>
          <w:t>"</w:t>
        </w:r>
      </w:ins>
      <w:ins w:id="535" w:author="Walp, Pat" w:date="2023-08-05T13:14:00Z">
        <w:r w:rsidR="00A45C4D" w:rsidRPr="00864EE2">
          <w:rPr>
            <w:rFonts w:ascii="Consolas" w:hAnsi="Consolas"/>
            <w:sz w:val="20"/>
            <w:szCs w:val="20"/>
            <w:rPrChange w:id="536" w:author="Walp, Pat" w:date="2023-08-08T09:10:00Z">
              <w:rPr>
                <w:sz w:val="20"/>
                <w:szCs w:val="20"/>
              </w:rPr>
            </w:rPrChange>
          </w:rPr>
          <w:t>) once.</w:t>
        </w:r>
      </w:ins>
      <w:ins w:id="537" w:author="Walp, Pat" w:date="2023-08-05T12:48:00Z">
        <w:r w:rsidR="00565AFC" w:rsidRPr="00864EE2">
          <w:rPr>
            <w:rFonts w:ascii="Consolas" w:hAnsi="Consolas"/>
            <w:sz w:val="20"/>
            <w:szCs w:val="20"/>
            <w:rPrChange w:id="538" w:author="Walp, Pat" w:date="2023-08-08T09:10:00Z">
              <w:rPr/>
            </w:rPrChange>
          </w:rPr>
          <w:t xml:space="preserve">  Then iterate as follow</w:t>
        </w:r>
        <w:r w:rsidR="00735DF5" w:rsidRPr="00864EE2">
          <w:rPr>
            <w:rFonts w:ascii="Consolas" w:hAnsi="Consolas"/>
            <w:sz w:val="20"/>
            <w:szCs w:val="20"/>
            <w:rPrChange w:id="539" w:author="Walp, Pat" w:date="2023-08-08T09:10:00Z">
              <w:rPr/>
            </w:rPrChange>
          </w:rPr>
          <w:t>s:</w:t>
        </w:r>
      </w:ins>
    </w:p>
    <w:p w14:paraId="5828F3C0" w14:textId="00630C2D" w:rsidR="00414E32" w:rsidRPr="00864EE2" w:rsidRDefault="00C936E6">
      <w:pPr>
        <w:pStyle w:val="ListParagraph"/>
        <w:numPr>
          <w:ilvl w:val="0"/>
          <w:numId w:val="5"/>
        </w:numPr>
        <w:rPr>
          <w:ins w:id="540" w:author="Walp, Pat" w:date="2023-08-05T13:16:00Z"/>
          <w:rFonts w:ascii="Consolas" w:hAnsi="Consolas"/>
          <w:sz w:val="20"/>
          <w:szCs w:val="20"/>
          <w:rPrChange w:id="541" w:author="Walp, Pat" w:date="2023-08-08T09:10:00Z">
            <w:rPr>
              <w:ins w:id="542" w:author="Walp, Pat" w:date="2023-08-05T13:16:00Z"/>
              <w:rFonts w:ascii="Consolas" w:hAnsi="Consolas"/>
            </w:rPr>
          </w:rPrChange>
        </w:rPr>
        <w:pPrChange w:id="543" w:author="Walp, Pat" w:date="2023-08-05T15:58:00Z">
          <w:pPr>
            <w:pStyle w:val="ListParagraph"/>
            <w:numPr>
              <w:ilvl w:val="2"/>
              <w:numId w:val="3"/>
            </w:numPr>
            <w:ind w:left="2520" w:hanging="180"/>
          </w:pPr>
        </w:pPrChange>
      </w:pPr>
      <w:ins w:id="544" w:author="Walp, Pat" w:date="2023-08-05T15:40:00Z">
        <w:r w:rsidRPr="00864EE2">
          <w:rPr>
            <w:rFonts w:ascii="Consolas" w:hAnsi="Consolas"/>
            <w:sz w:val="20"/>
            <w:szCs w:val="20"/>
            <w:u w:val="single"/>
            <w:rPrChange w:id="545" w:author="Walp, Pat" w:date="2023-08-08T09:10:00Z">
              <w:rPr>
                <w:rFonts w:ascii="Consolas" w:hAnsi="Consolas"/>
              </w:rPr>
            </w:rPrChange>
          </w:rPr>
          <w:t>Begin Iteration</w:t>
        </w:r>
        <w:r w:rsidRPr="00864EE2">
          <w:rPr>
            <w:rFonts w:ascii="Consolas" w:hAnsi="Consolas"/>
            <w:sz w:val="20"/>
            <w:szCs w:val="20"/>
            <w:rPrChange w:id="546" w:author="Walp, Pat" w:date="2023-08-08T09:10:00Z">
              <w:rPr>
                <w:rFonts w:ascii="Consolas" w:hAnsi="Consolas"/>
              </w:rPr>
            </w:rPrChange>
          </w:rPr>
          <w:t xml:space="preserve">:  </w:t>
        </w:r>
      </w:ins>
      <w:ins w:id="547" w:author="Walp, Pat" w:date="2023-08-05T13:15:00Z">
        <w:r w:rsidR="00564616" w:rsidRPr="00864EE2">
          <w:rPr>
            <w:rFonts w:ascii="Consolas" w:hAnsi="Consolas"/>
            <w:sz w:val="20"/>
            <w:szCs w:val="20"/>
            <w:rPrChange w:id="548" w:author="Walp, Pat" w:date="2023-08-08T09:10:00Z">
              <w:rPr>
                <w:rFonts w:ascii="Consolas" w:hAnsi="Consolas"/>
              </w:rPr>
            </w:rPrChange>
          </w:rPr>
          <w:t>Set</w:t>
        </w:r>
      </w:ins>
      <w:ins w:id="549" w:author="Walp, Pat" w:date="2023-08-05T11:06:00Z">
        <w:r w:rsidR="004B49A8" w:rsidRPr="00864EE2">
          <w:rPr>
            <w:rFonts w:ascii="Consolas" w:hAnsi="Consolas"/>
            <w:sz w:val="20"/>
            <w:szCs w:val="20"/>
            <w:rPrChange w:id="550" w:author="Walp, Pat" w:date="2023-08-08T09:10:00Z">
              <w:rPr/>
            </w:rPrChange>
          </w:rPr>
          <w:t xml:space="preserve"> CurrentTime </w:t>
        </w:r>
      </w:ins>
      <w:ins w:id="551" w:author="Walp, Pat" w:date="2023-08-05T11:07:00Z">
        <w:r w:rsidR="001B104F" w:rsidRPr="00864EE2">
          <w:rPr>
            <w:rFonts w:ascii="Consolas" w:hAnsi="Consolas"/>
            <w:sz w:val="20"/>
            <w:szCs w:val="20"/>
            <w:rPrChange w:id="552" w:author="Walp, Pat" w:date="2023-08-08T09:10:00Z">
              <w:rPr/>
            </w:rPrChange>
          </w:rPr>
          <w:t>to the current time</w:t>
        </w:r>
      </w:ins>
      <w:ins w:id="553" w:author="Walp, Pat" w:date="2023-08-05T16:12:00Z">
        <w:r w:rsidR="00AA484E" w:rsidRPr="00864EE2">
          <w:rPr>
            <w:rFonts w:ascii="Consolas" w:hAnsi="Consolas"/>
            <w:sz w:val="20"/>
            <w:szCs w:val="20"/>
            <w:rPrChange w:id="554" w:author="Walp, Pat" w:date="2023-08-08T09:10:00Z">
              <w:rPr>
                <w:rFonts w:ascii="Consolas" w:hAnsi="Consolas"/>
              </w:rPr>
            </w:rPrChange>
          </w:rPr>
          <w:t>.  D</w:t>
        </w:r>
      </w:ins>
      <w:ins w:id="555" w:author="Walp, Pat" w:date="2023-08-05T13:16:00Z">
        <w:r w:rsidR="00B772BF" w:rsidRPr="00864EE2">
          <w:rPr>
            <w:rFonts w:ascii="Consolas" w:hAnsi="Consolas"/>
            <w:sz w:val="20"/>
            <w:szCs w:val="20"/>
            <w:rPrChange w:id="556" w:author="Walp, Pat" w:date="2023-08-08T09:10:00Z">
              <w:rPr>
                <w:rFonts w:ascii="Consolas" w:hAnsi="Consolas"/>
              </w:rPr>
            </w:rPrChange>
          </w:rPr>
          <w:t>epending on whether NextTime has passed</w:t>
        </w:r>
      </w:ins>
      <w:ins w:id="557" w:author="Walp, Pat" w:date="2023-08-05T13:17:00Z">
        <w:r w:rsidR="0032168A" w:rsidRPr="00864EE2">
          <w:rPr>
            <w:rFonts w:ascii="Consolas" w:hAnsi="Consolas"/>
            <w:sz w:val="20"/>
            <w:szCs w:val="20"/>
            <w:rPrChange w:id="558" w:author="Walp, Pat" w:date="2023-08-08T09:10:00Z">
              <w:rPr>
                <w:rFonts w:ascii="Consolas" w:hAnsi="Consolas"/>
              </w:rPr>
            </w:rPrChange>
          </w:rPr>
          <w:t>, do one of the following:</w:t>
        </w:r>
      </w:ins>
    </w:p>
    <w:p w14:paraId="43321BDE" w14:textId="77777777" w:rsidR="00414E32" w:rsidRPr="00864EE2" w:rsidRDefault="00414E32">
      <w:pPr>
        <w:pStyle w:val="ListParagraph"/>
        <w:ind w:left="1080"/>
        <w:rPr>
          <w:ins w:id="559" w:author="Walp, Pat" w:date="2023-08-05T13:16:00Z"/>
          <w:rFonts w:ascii="Consolas" w:hAnsi="Consolas"/>
          <w:sz w:val="20"/>
          <w:szCs w:val="20"/>
          <w:rPrChange w:id="560" w:author="Walp, Pat" w:date="2023-08-08T09:10:00Z">
            <w:rPr>
              <w:ins w:id="561" w:author="Walp, Pat" w:date="2023-08-05T13:16:00Z"/>
              <w:rFonts w:ascii="Consolas" w:hAnsi="Consolas"/>
            </w:rPr>
          </w:rPrChange>
        </w:rPr>
        <w:pPrChange w:id="562" w:author="Walp, Pat" w:date="2023-08-05T15:48:00Z">
          <w:pPr>
            <w:pStyle w:val="ListParagraph"/>
            <w:numPr>
              <w:ilvl w:val="2"/>
              <w:numId w:val="3"/>
            </w:numPr>
            <w:ind w:left="2520" w:hanging="180"/>
          </w:pPr>
        </w:pPrChange>
      </w:pPr>
    </w:p>
    <w:p w14:paraId="207CAADC" w14:textId="215D18AA" w:rsidR="0091257F" w:rsidRPr="00864EE2" w:rsidRDefault="0032168A">
      <w:pPr>
        <w:pStyle w:val="ListParagraph"/>
        <w:numPr>
          <w:ilvl w:val="0"/>
          <w:numId w:val="5"/>
        </w:numPr>
        <w:rPr>
          <w:ins w:id="563" w:author="Walp, Pat" w:date="2023-08-05T14:57:00Z"/>
          <w:rFonts w:ascii="Consolas" w:hAnsi="Consolas"/>
          <w:sz w:val="20"/>
          <w:szCs w:val="20"/>
          <w:rPrChange w:id="564" w:author="Walp, Pat" w:date="2023-08-08T09:10:00Z">
            <w:rPr>
              <w:ins w:id="565" w:author="Walp, Pat" w:date="2023-08-05T14:57:00Z"/>
              <w:rFonts w:ascii="Consolas" w:hAnsi="Consolas"/>
            </w:rPr>
          </w:rPrChange>
        </w:rPr>
        <w:pPrChange w:id="566" w:author="Walp, Pat" w:date="2023-08-05T15:59:00Z">
          <w:pPr>
            <w:pStyle w:val="ListParagraph"/>
            <w:numPr>
              <w:ilvl w:val="2"/>
              <w:numId w:val="3"/>
            </w:numPr>
            <w:ind w:left="2520" w:hanging="180"/>
          </w:pPr>
        </w:pPrChange>
      </w:pPr>
      <w:ins w:id="567" w:author="Walp, Pat" w:date="2023-08-05T13:17:00Z">
        <w:r w:rsidRPr="00864EE2">
          <w:rPr>
            <w:rFonts w:ascii="Consolas" w:hAnsi="Consolas"/>
            <w:sz w:val="20"/>
            <w:szCs w:val="20"/>
            <w:rPrChange w:id="568" w:author="Walp, Pat" w:date="2023-08-08T09:10:00Z">
              <w:rPr>
                <w:rFonts w:ascii="Consolas" w:hAnsi="Consolas"/>
              </w:rPr>
            </w:rPrChange>
          </w:rPr>
          <w:t xml:space="preserve">If </w:t>
        </w:r>
      </w:ins>
      <w:ins w:id="569" w:author="Walp, Pat" w:date="2023-08-05T14:58:00Z">
        <w:r w:rsidR="00C93835" w:rsidRPr="00864EE2">
          <w:rPr>
            <w:rFonts w:ascii="Consolas" w:hAnsi="Consolas"/>
            <w:sz w:val="20"/>
            <w:szCs w:val="20"/>
            <w:rPrChange w:id="570" w:author="Walp, Pat" w:date="2023-08-08T09:10:00Z">
              <w:rPr>
                <w:rFonts w:ascii="Consolas" w:hAnsi="Consolas"/>
              </w:rPr>
            </w:rPrChange>
          </w:rPr>
          <w:t>Current</w:t>
        </w:r>
      </w:ins>
      <w:ins w:id="571" w:author="Walp, Pat" w:date="2023-08-05T13:17:00Z">
        <w:r w:rsidRPr="00864EE2">
          <w:rPr>
            <w:rFonts w:ascii="Consolas" w:hAnsi="Consolas"/>
            <w:sz w:val="20"/>
            <w:szCs w:val="20"/>
            <w:rPrChange w:id="572" w:author="Walp, Pat" w:date="2023-08-08T09:10:00Z">
              <w:rPr>
                <w:rFonts w:ascii="Consolas" w:hAnsi="Consolas"/>
              </w:rPr>
            </w:rPrChange>
          </w:rPr>
          <w:t>Time</w:t>
        </w:r>
        <w:r w:rsidR="000B0FFF" w:rsidRPr="00864EE2">
          <w:rPr>
            <w:rFonts w:ascii="Consolas" w:hAnsi="Consolas"/>
            <w:sz w:val="20"/>
            <w:szCs w:val="20"/>
            <w:rPrChange w:id="573" w:author="Walp, Pat" w:date="2023-08-08T09:10:00Z">
              <w:rPr>
                <w:rFonts w:ascii="Consolas" w:hAnsi="Consolas"/>
              </w:rPr>
            </w:rPrChange>
          </w:rPr>
          <w:t xml:space="preserve"> &gt; </w:t>
        </w:r>
      </w:ins>
      <w:ins w:id="574" w:author="Walp, Pat" w:date="2023-08-05T14:58:00Z">
        <w:r w:rsidR="00C93835" w:rsidRPr="00864EE2">
          <w:rPr>
            <w:rFonts w:ascii="Consolas" w:hAnsi="Consolas"/>
            <w:sz w:val="20"/>
            <w:szCs w:val="20"/>
            <w:rPrChange w:id="575" w:author="Walp, Pat" w:date="2023-08-08T09:10:00Z">
              <w:rPr>
                <w:rFonts w:ascii="Consolas" w:hAnsi="Consolas"/>
              </w:rPr>
            </w:rPrChange>
          </w:rPr>
          <w:t>Nex</w:t>
        </w:r>
      </w:ins>
      <w:ins w:id="576" w:author="Walp, Pat" w:date="2023-08-05T13:17:00Z">
        <w:r w:rsidR="000B0FFF" w:rsidRPr="00864EE2">
          <w:rPr>
            <w:rFonts w:ascii="Consolas" w:hAnsi="Consolas"/>
            <w:sz w:val="20"/>
            <w:szCs w:val="20"/>
            <w:rPrChange w:id="577" w:author="Walp, Pat" w:date="2023-08-08T09:10:00Z">
              <w:rPr>
                <w:rFonts w:ascii="Consolas" w:hAnsi="Consolas"/>
              </w:rPr>
            </w:rPrChange>
          </w:rPr>
          <w:t>tTime</w:t>
        </w:r>
      </w:ins>
      <w:ins w:id="578" w:author="Walp, Pat" w:date="2023-08-05T14:57:00Z">
        <w:r w:rsidR="00195DCD" w:rsidRPr="00864EE2">
          <w:rPr>
            <w:rFonts w:ascii="Consolas" w:hAnsi="Consolas"/>
            <w:sz w:val="20"/>
            <w:szCs w:val="20"/>
            <w:rPrChange w:id="579" w:author="Walp, Pat" w:date="2023-08-08T09:10:00Z">
              <w:rPr>
                <w:rFonts w:ascii="Consolas" w:hAnsi="Consolas"/>
              </w:rPr>
            </w:rPrChange>
          </w:rPr>
          <w:t>:</w:t>
        </w:r>
      </w:ins>
    </w:p>
    <w:p w14:paraId="4DE7C250" w14:textId="77777777" w:rsidR="00B54B7F" w:rsidRPr="00864EE2" w:rsidRDefault="00B54B7F">
      <w:pPr>
        <w:pStyle w:val="ListParagraph"/>
        <w:numPr>
          <w:ilvl w:val="1"/>
          <w:numId w:val="3"/>
        </w:numPr>
        <w:rPr>
          <w:ins w:id="580" w:author="Walp, Pat" w:date="2023-08-05T14:57:00Z"/>
          <w:rFonts w:ascii="Consolas" w:hAnsi="Consolas"/>
          <w:sz w:val="20"/>
          <w:szCs w:val="20"/>
          <w:rPrChange w:id="581" w:author="Walp, Pat" w:date="2023-08-08T09:10:00Z">
            <w:rPr>
              <w:ins w:id="582" w:author="Walp, Pat" w:date="2023-08-05T14:57:00Z"/>
              <w:rFonts w:ascii="Consolas" w:hAnsi="Consolas"/>
            </w:rPr>
          </w:rPrChange>
        </w:rPr>
        <w:pPrChange w:id="583" w:author="Walp, Pat" w:date="2023-08-05T16:00:00Z">
          <w:pPr>
            <w:pStyle w:val="ListParagraph"/>
            <w:numPr>
              <w:ilvl w:val="3"/>
              <w:numId w:val="3"/>
            </w:numPr>
            <w:ind w:left="3240" w:hanging="360"/>
          </w:pPr>
        </w:pPrChange>
      </w:pPr>
      <w:ins w:id="584" w:author="Walp, Pat" w:date="2023-08-05T14:57:00Z">
        <w:r w:rsidRPr="00864EE2">
          <w:rPr>
            <w:rFonts w:ascii="Consolas" w:hAnsi="Consolas"/>
            <w:sz w:val="20"/>
            <w:szCs w:val="20"/>
            <w:rPrChange w:id="585" w:author="Walp, Pat" w:date="2023-08-08T09:10:00Z">
              <w:rPr>
                <w:rFonts w:ascii="Consolas" w:hAnsi="Consolas"/>
              </w:rPr>
            </w:rPrChange>
          </w:rPr>
          <w:t>Set NextTime to CurrentTime + LoopPeriod.</w:t>
        </w:r>
      </w:ins>
    </w:p>
    <w:p w14:paraId="428B4BEE" w14:textId="7BBA83A8" w:rsidR="0041619C" w:rsidRPr="00864EE2" w:rsidRDefault="00195DCD" w:rsidP="004E6A95">
      <w:pPr>
        <w:pStyle w:val="ListParagraph"/>
        <w:numPr>
          <w:ilvl w:val="1"/>
          <w:numId w:val="3"/>
        </w:numPr>
        <w:rPr>
          <w:ins w:id="586" w:author="Walp, Pat" w:date="2023-08-05T11:17:00Z"/>
          <w:rFonts w:ascii="Consolas" w:hAnsi="Consolas"/>
          <w:sz w:val="20"/>
          <w:szCs w:val="20"/>
          <w:rPrChange w:id="587" w:author="Walp, Pat" w:date="2023-08-08T09:10:00Z">
            <w:rPr>
              <w:ins w:id="588" w:author="Walp, Pat" w:date="2023-08-05T11:17:00Z"/>
            </w:rPr>
          </w:rPrChange>
        </w:rPr>
      </w:pPr>
      <w:ins w:id="589" w:author="Walp, Pat" w:date="2023-08-05T14:57:00Z">
        <w:r w:rsidRPr="00864EE2">
          <w:rPr>
            <w:rFonts w:ascii="Consolas" w:hAnsi="Consolas"/>
            <w:sz w:val="20"/>
            <w:szCs w:val="20"/>
            <w:rPrChange w:id="590" w:author="Walp, Pat" w:date="2023-08-08T09:10:00Z">
              <w:rPr>
                <w:rFonts w:ascii="Consolas" w:hAnsi="Consolas"/>
              </w:rPr>
            </w:rPrChange>
          </w:rPr>
          <w:t>O</w:t>
        </w:r>
      </w:ins>
      <w:ins w:id="591" w:author="Walp, Pat" w:date="2023-08-05T13:17:00Z">
        <w:r w:rsidR="000B0FFF" w:rsidRPr="00864EE2">
          <w:rPr>
            <w:rFonts w:ascii="Consolas" w:hAnsi="Consolas"/>
            <w:sz w:val="20"/>
            <w:szCs w:val="20"/>
            <w:rPrChange w:id="592" w:author="Walp, Pat" w:date="2023-08-08T09:10:00Z">
              <w:rPr>
                <w:rFonts w:ascii="Consolas" w:hAnsi="Consolas"/>
              </w:rPr>
            </w:rPrChange>
          </w:rPr>
          <w:t>utput "*"</w:t>
        </w:r>
      </w:ins>
      <w:ins w:id="593" w:author="Walp, Pat" w:date="2023-08-05T14:58:00Z">
        <w:r w:rsidR="00B54B7F" w:rsidRPr="00864EE2">
          <w:rPr>
            <w:rFonts w:ascii="Consolas" w:hAnsi="Consolas"/>
            <w:sz w:val="20"/>
            <w:szCs w:val="20"/>
            <w:rPrChange w:id="594" w:author="Walp, Pat" w:date="2023-08-08T09:10:00Z">
              <w:rPr>
                <w:rFonts w:ascii="Consolas" w:hAnsi="Consolas"/>
              </w:rPr>
            </w:rPrChange>
          </w:rPr>
          <w:t>,</w:t>
        </w:r>
      </w:ins>
      <w:ins w:id="595" w:author="Walp, Pat" w:date="2023-08-05T14:56:00Z">
        <w:r w:rsidR="008C1E83" w:rsidRPr="00864EE2">
          <w:rPr>
            <w:rFonts w:ascii="Consolas" w:hAnsi="Consolas"/>
            <w:sz w:val="20"/>
            <w:szCs w:val="20"/>
            <w:rPrChange w:id="596" w:author="Walp, Pat" w:date="2023-08-08T09:10:00Z">
              <w:rPr/>
            </w:rPrChange>
          </w:rPr>
          <w:t xml:space="preserve"> </w:t>
        </w:r>
        <w:r w:rsidRPr="00864EE2">
          <w:rPr>
            <w:rFonts w:ascii="Consolas" w:hAnsi="Consolas"/>
            <w:sz w:val="20"/>
            <w:szCs w:val="20"/>
            <w:rPrChange w:id="597" w:author="Walp, Pat" w:date="2023-08-08T09:10:00Z">
              <w:rPr/>
            </w:rPrChange>
          </w:rPr>
          <w:t>CurrentTime, and</w:t>
        </w:r>
      </w:ins>
      <w:ins w:id="598" w:author="Walp, Pat" w:date="2023-08-05T13:18:00Z">
        <w:r w:rsidR="00244283" w:rsidRPr="00864EE2">
          <w:rPr>
            <w:rFonts w:ascii="Consolas" w:hAnsi="Consolas"/>
            <w:sz w:val="20"/>
            <w:szCs w:val="20"/>
            <w:rPrChange w:id="599" w:author="Walp, Pat" w:date="2023-08-08T09:10:00Z">
              <w:rPr/>
            </w:rPrChange>
          </w:rPr>
          <w:t xml:space="preserve"> then execute the command to be iterated</w:t>
        </w:r>
        <w:r w:rsidR="005C0281" w:rsidRPr="00864EE2">
          <w:rPr>
            <w:rFonts w:ascii="Consolas" w:hAnsi="Consolas"/>
            <w:sz w:val="20"/>
            <w:szCs w:val="20"/>
            <w:rPrChange w:id="600" w:author="Walp, Pat" w:date="2023-08-08T09:10:00Z">
              <w:rPr/>
            </w:rPrChange>
          </w:rPr>
          <w:t>.</w:t>
        </w:r>
      </w:ins>
      <w:ins w:id="601" w:author="Walp, Pat" w:date="2023-08-05T11:02:00Z">
        <w:r w:rsidR="00110DC9" w:rsidRPr="00864EE2">
          <w:rPr>
            <w:rFonts w:ascii="Consolas" w:hAnsi="Consolas"/>
            <w:sz w:val="20"/>
            <w:szCs w:val="20"/>
            <w:rPrChange w:id="602" w:author="Walp, Pat" w:date="2023-08-08T09:10:00Z">
              <w:rPr/>
            </w:rPrChange>
          </w:rPr>
          <w:t xml:space="preserve"> </w:t>
        </w:r>
      </w:ins>
    </w:p>
    <w:p w14:paraId="74ECB2AA" w14:textId="77777777" w:rsidR="0041619C" w:rsidRPr="00864EE2" w:rsidRDefault="0041619C">
      <w:pPr>
        <w:pStyle w:val="ListParagraph"/>
        <w:ind w:left="0"/>
        <w:rPr>
          <w:ins w:id="603" w:author="Walp, Pat" w:date="2023-08-05T11:17:00Z"/>
          <w:rFonts w:ascii="Consolas" w:hAnsi="Consolas"/>
          <w:sz w:val="20"/>
          <w:szCs w:val="20"/>
          <w:rPrChange w:id="604" w:author="Walp, Pat" w:date="2023-08-08T09:10:00Z">
            <w:rPr>
              <w:ins w:id="605" w:author="Walp, Pat" w:date="2023-08-05T11:17:00Z"/>
            </w:rPr>
          </w:rPrChange>
        </w:rPr>
        <w:pPrChange w:id="606" w:author="Walp, Pat" w:date="2023-08-05T15:4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42CD0DC0" w14:textId="77777777" w:rsidR="002E6D02" w:rsidRPr="00864EE2" w:rsidRDefault="001E5941">
      <w:pPr>
        <w:pStyle w:val="ListParagraph"/>
        <w:numPr>
          <w:ilvl w:val="0"/>
          <w:numId w:val="5"/>
        </w:numPr>
        <w:rPr>
          <w:ins w:id="607" w:author="Walp, Pat" w:date="2023-08-05T14:59:00Z"/>
          <w:rFonts w:ascii="Consolas" w:hAnsi="Consolas"/>
          <w:sz w:val="20"/>
          <w:szCs w:val="20"/>
          <w:rPrChange w:id="608" w:author="Walp, Pat" w:date="2023-08-08T09:10:00Z">
            <w:rPr>
              <w:ins w:id="609" w:author="Walp, Pat" w:date="2023-08-05T14:59:00Z"/>
              <w:rFonts w:ascii="Consolas" w:hAnsi="Consolas"/>
            </w:rPr>
          </w:rPrChange>
        </w:rPr>
        <w:pPrChange w:id="610" w:author="Walp, Pat" w:date="2023-08-05T16:01:00Z">
          <w:pPr>
            <w:pStyle w:val="ListParagraph"/>
            <w:numPr>
              <w:ilvl w:val="2"/>
              <w:numId w:val="3"/>
            </w:numPr>
            <w:ind w:left="2520" w:hanging="180"/>
          </w:pPr>
        </w:pPrChange>
      </w:pPr>
      <w:ins w:id="611" w:author="Walp, Pat" w:date="2023-08-05T12:37:00Z">
        <w:r w:rsidRPr="00864EE2">
          <w:rPr>
            <w:rFonts w:ascii="Consolas" w:hAnsi="Consolas"/>
            <w:sz w:val="20"/>
            <w:szCs w:val="20"/>
            <w:rPrChange w:id="612" w:author="Walp, Pat" w:date="2023-08-08T09:10:00Z">
              <w:rPr>
                <w:rFonts w:ascii="Consolas" w:hAnsi="Consolas"/>
              </w:rPr>
            </w:rPrChange>
          </w:rPr>
          <w:t xml:space="preserve">If CurrentTime </w:t>
        </w:r>
      </w:ins>
      <w:ins w:id="613" w:author="Walp, Pat" w:date="2023-08-05T12:38:00Z">
        <w:r w:rsidRPr="00864EE2">
          <w:rPr>
            <w:rFonts w:ascii="Consolas" w:hAnsi="Consolas"/>
            <w:sz w:val="20"/>
            <w:szCs w:val="20"/>
            <w:rPrChange w:id="614" w:author="Walp, Pat" w:date="2023-08-08T09:10:00Z">
              <w:rPr>
                <w:rFonts w:ascii="Consolas" w:hAnsi="Consolas"/>
              </w:rPr>
            </w:rPrChange>
          </w:rPr>
          <w:t>&lt;=</w:t>
        </w:r>
      </w:ins>
      <w:ins w:id="615" w:author="Walp, Pat" w:date="2023-08-05T12:37:00Z">
        <w:r w:rsidRPr="00864EE2">
          <w:rPr>
            <w:rFonts w:ascii="Consolas" w:hAnsi="Consolas"/>
            <w:sz w:val="20"/>
            <w:szCs w:val="20"/>
            <w:rPrChange w:id="616" w:author="Walp, Pat" w:date="2023-08-08T09:10:00Z">
              <w:rPr>
                <w:rFonts w:ascii="Consolas" w:hAnsi="Consolas"/>
              </w:rPr>
            </w:rPrChange>
          </w:rPr>
          <w:t xml:space="preserve"> NextTime</w:t>
        </w:r>
      </w:ins>
      <w:ins w:id="617" w:author="Walp, Pat" w:date="2023-08-05T14:59:00Z">
        <w:r w:rsidR="002E6D02" w:rsidRPr="00864EE2">
          <w:rPr>
            <w:rFonts w:ascii="Consolas" w:hAnsi="Consolas"/>
            <w:sz w:val="20"/>
            <w:szCs w:val="20"/>
            <w:rPrChange w:id="618" w:author="Walp, Pat" w:date="2023-08-08T09:10:00Z">
              <w:rPr>
                <w:rFonts w:ascii="Consolas" w:hAnsi="Consolas"/>
              </w:rPr>
            </w:rPrChange>
          </w:rPr>
          <w:t>:</w:t>
        </w:r>
      </w:ins>
    </w:p>
    <w:p w14:paraId="789116E6" w14:textId="2EC52321" w:rsidR="009D50D2" w:rsidRPr="00864EE2" w:rsidRDefault="004E28C4">
      <w:pPr>
        <w:pStyle w:val="ListParagraph"/>
        <w:numPr>
          <w:ilvl w:val="0"/>
          <w:numId w:val="6"/>
        </w:numPr>
        <w:rPr>
          <w:ins w:id="619" w:author="Walp, Pat" w:date="2023-08-05T15:02:00Z"/>
          <w:rFonts w:ascii="Consolas" w:hAnsi="Consolas"/>
          <w:sz w:val="20"/>
          <w:szCs w:val="20"/>
          <w:rPrChange w:id="620" w:author="Walp, Pat" w:date="2023-08-08T09:10:00Z">
            <w:rPr>
              <w:ins w:id="621" w:author="Walp, Pat" w:date="2023-08-05T15:02:00Z"/>
            </w:rPr>
          </w:rPrChange>
        </w:rPr>
        <w:pPrChange w:id="622" w:author="Walp, Pat" w:date="2023-08-05T16:03:00Z">
          <w:pPr>
            <w:pStyle w:val="ListParagraph"/>
            <w:numPr>
              <w:ilvl w:val="3"/>
              <w:numId w:val="3"/>
            </w:numPr>
            <w:ind w:left="3240" w:hanging="360"/>
          </w:pPr>
        </w:pPrChange>
      </w:pPr>
      <w:ins w:id="623" w:author="Walp, Pat" w:date="2023-08-05T15:02:00Z">
        <w:r w:rsidRPr="00864EE2">
          <w:rPr>
            <w:rFonts w:ascii="Consolas" w:hAnsi="Consolas"/>
            <w:sz w:val="20"/>
            <w:szCs w:val="20"/>
            <w:rPrChange w:id="624" w:author="Walp, Pat" w:date="2023-08-08T09:10:00Z">
              <w:rPr/>
            </w:rPrChange>
          </w:rPr>
          <w:t>Wait until CurrentTime</w:t>
        </w:r>
        <w:r w:rsidR="009D50D2" w:rsidRPr="00864EE2">
          <w:rPr>
            <w:rFonts w:ascii="Consolas" w:hAnsi="Consolas"/>
            <w:sz w:val="20"/>
            <w:szCs w:val="20"/>
            <w:rPrChange w:id="625" w:author="Walp, Pat" w:date="2023-08-08T09:10:00Z">
              <w:rPr/>
            </w:rPrChange>
          </w:rPr>
          <w:t xml:space="preserve"> =</w:t>
        </w:r>
      </w:ins>
      <w:ins w:id="626" w:author="Walp, Pat" w:date="2023-08-05T15:45:00Z">
        <w:r w:rsidR="00BB3034" w:rsidRPr="00864EE2">
          <w:rPr>
            <w:rFonts w:ascii="Consolas" w:hAnsi="Consolas"/>
            <w:sz w:val="20"/>
            <w:szCs w:val="20"/>
            <w:rPrChange w:id="627" w:author="Walp, Pat" w:date="2023-08-08T09:10:00Z">
              <w:rPr/>
            </w:rPrChange>
          </w:rPr>
          <w:t>&gt;</w:t>
        </w:r>
      </w:ins>
      <w:ins w:id="628" w:author="Walp, Pat" w:date="2023-08-05T15:02:00Z">
        <w:r w:rsidR="009D50D2" w:rsidRPr="00864EE2">
          <w:rPr>
            <w:rFonts w:ascii="Consolas" w:hAnsi="Consolas"/>
            <w:sz w:val="20"/>
            <w:szCs w:val="20"/>
            <w:rPrChange w:id="629" w:author="Walp, Pat" w:date="2023-08-08T09:10:00Z">
              <w:rPr/>
            </w:rPrChange>
          </w:rPr>
          <w:t xml:space="preserve"> NextTime.</w:t>
        </w:r>
      </w:ins>
      <w:ins w:id="630" w:author="Walp, Pat" w:date="2023-08-05T15:44:00Z">
        <w:r w:rsidR="00AE021E" w:rsidRPr="00864EE2">
          <w:rPr>
            <w:rFonts w:ascii="Consolas" w:hAnsi="Consolas"/>
            <w:sz w:val="20"/>
            <w:szCs w:val="20"/>
            <w:rPrChange w:id="631" w:author="Walp, Pat" w:date="2023-08-08T09:10:00Z">
              <w:rPr/>
            </w:rPrChange>
          </w:rPr>
          <w:br/>
        </w:r>
      </w:ins>
      <w:ins w:id="632" w:author="Walp, Pat" w:date="2023-08-05T16:14:00Z">
        <w:r w:rsidR="00284ACF" w:rsidRPr="00864EE2">
          <w:rPr>
            <w:rFonts w:ascii="Consolas" w:hAnsi="Consolas"/>
            <w:sz w:val="20"/>
            <w:szCs w:val="20"/>
            <w:rPrChange w:id="633" w:author="Walp, Pat" w:date="2023-08-08T09:10:00Z">
              <w:rPr>
                <w:rFonts w:ascii="Consolas" w:hAnsi="Consolas"/>
              </w:rPr>
            </w:rPrChange>
          </w:rPr>
          <w:t>(</w:t>
        </w:r>
      </w:ins>
      <w:ins w:id="634" w:author="Walp, Pat" w:date="2023-08-05T15:03:00Z">
        <w:r w:rsidR="009D50D2" w:rsidRPr="00864EE2">
          <w:rPr>
            <w:rFonts w:ascii="Consolas" w:hAnsi="Consolas"/>
            <w:sz w:val="20"/>
            <w:szCs w:val="20"/>
            <w:rPrChange w:id="635" w:author="Walp, Pat" w:date="2023-08-08T09:10:00Z">
              <w:rPr/>
            </w:rPrChange>
          </w:rPr>
          <w:t>Maybe by setting</w:t>
        </w:r>
        <w:r w:rsidR="00F75E30" w:rsidRPr="00864EE2">
          <w:rPr>
            <w:rFonts w:ascii="Consolas" w:hAnsi="Consolas"/>
            <w:sz w:val="20"/>
            <w:szCs w:val="20"/>
            <w:rPrChange w:id="636" w:author="Walp, Pat" w:date="2023-08-08T09:10:00Z">
              <w:rPr/>
            </w:rPrChange>
          </w:rPr>
          <w:t xml:space="preserve"> a timer to continue when</w:t>
        </w:r>
        <w:r w:rsidR="008C4C3C" w:rsidRPr="00864EE2">
          <w:rPr>
            <w:rFonts w:ascii="Consolas" w:hAnsi="Consolas"/>
            <w:sz w:val="20"/>
            <w:szCs w:val="20"/>
            <w:rPrChange w:id="637" w:author="Walp, Pat" w:date="2023-08-08T09:10:00Z">
              <w:rPr/>
            </w:rPrChange>
          </w:rPr>
          <w:t xml:space="preserve"> the current time reaches NextTime</w:t>
        </w:r>
      </w:ins>
      <w:ins w:id="638" w:author="Walp, Pat" w:date="2023-08-05T15:07:00Z">
        <w:r w:rsidR="00A224AB" w:rsidRPr="00864EE2">
          <w:rPr>
            <w:rFonts w:ascii="Consolas" w:hAnsi="Consolas"/>
            <w:sz w:val="20"/>
            <w:szCs w:val="20"/>
            <w:rPrChange w:id="639" w:author="Walp, Pat" w:date="2023-08-08T09:10:00Z">
              <w:rPr/>
            </w:rPrChange>
          </w:rPr>
          <w:t xml:space="preserve">, or </w:t>
        </w:r>
      </w:ins>
      <w:ins w:id="640" w:author="Walp, Pat" w:date="2023-08-05T15:42:00Z">
        <w:r w:rsidR="00533E72" w:rsidRPr="00864EE2">
          <w:rPr>
            <w:rFonts w:ascii="Consolas" w:hAnsi="Consolas"/>
            <w:sz w:val="20"/>
            <w:szCs w:val="20"/>
            <w:rPrChange w:id="641" w:author="Walp, Pat" w:date="2023-08-08T09:10:00Z">
              <w:rPr/>
            </w:rPrChange>
          </w:rPr>
          <w:t>something like</w:t>
        </w:r>
      </w:ins>
      <w:ins w:id="642" w:author="Walp, Pat" w:date="2023-08-05T16:06:00Z">
        <w:r w:rsidR="001D68EB" w:rsidRPr="00864EE2">
          <w:rPr>
            <w:rFonts w:ascii="Consolas" w:hAnsi="Consolas"/>
            <w:sz w:val="20"/>
            <w:szCs w:val="20"/>
            <w:rPrChange w:id="643" w:author="Walp, Pat" w:date="2023-08-08T09:10:00Z">
              <w:rPr>
                <w:rFonts w:ascii="Consolas" w:hAnsi="Consolas"/>
              </w:rPr>
            </w:rPrChange>
          </w:rPr>
          <w:t xml:space="preserve"> Python</w:t>
        </w:r>
      </w:ins>
      <w:ins w:id="644" w:author="Walp, Pat" w:date="2023-08-05T15:43:00Z">
        <w:r w:rsidR="00DD4504" w:rsidRPr="00864EE2">
          <w:rPr>
            <w:rFonts w:ascii="Consolas" w:hAnsi="Consolas"/>
            <w:sz w:val="20"/>
            <w:szCs w:val="20"/>
            <w:rPrChange w:id="645" w:author="Walp, Pat" w:date="2023-08-08T09:10:00Z">
              <w:rPr/>
            </w:rPrChange>
          </w:rPr>
          <w:br/>
        </w:r>
      </w:ins>
      <w:ins w:id="646" w:author="Walp, Pat" w:date="2023-08-05T16:06:00Z">
        <w:r w:rsidR="00EF082B" w:rsidRPr="00864EE2">
          <w:rPr>
            <w:rFonts w:ascii="Consolas" w:hAnsi="Consolas"/>
            <w:sz w:val="20"/>
            <w:szCs w:val="20"/>
            <w:rPrChange w:id="647" w:author="Walp, Pat" w:date="2023-08-08T09:10:00Z">
              <w:rPr>
                <w:rFonts w:ascii="Consolas" w:hAnsi="Consolas"/>
              </w:rPr>
            </w:rPrChange>
          </w:rPr>
          <w:t>"</w:t>
        </w:r>
        <w:r w:rsidR="001D68EB" w:rsidRPr="00864EE2">
          <w:rPr>
            <w:rFonts w:ascii="Consolas" w:hAnsi="Consolas"/>
            <w:sz w:val="20"/>
            <w:szCs w:val="20"/>
            <w:rPrChange w:id="648" w:author="Walp, Pat" w:date="2023-08-08T09:10:00Z">
              <w:rPr>
                <w:rFonts w:ascii="Consolas" w:hAnsi="Consolas"/>
              </w:rPr>
            </w:rPrChange>
          </w:rPr>
          <w:t>time.</w:t>
        </w:r>
      </w:ins>
      <w:ins w:id="649" w:author="Walp, Pat" w:date="2023-08-05T15:42:00Z">
        <w:r w:rsidR="00533E72" w:rsidRPr="00864EE2">
          <w:rPr>
            <w:rFonts w:ascii="Consolas" w:hAnsi="Consolas"/>
            <w:sz w:val="20"/>
            <w:szCs w:val="20"/>
            <w:rPrChange w:id="650" w:author="Walp, Pat" w:date="2023-08-08T09:10:00Z">
              <w:rPr/>
            </w:rPrChange>
          </w:rPr>
          <w:t>sleep(</w:t>
        </w:r>
      </w:ins>
      <w:ins w:id="651" w:author="Walp, Pat" w:date="2023-08-05T15:43:00Z">
        <w:r w:rsidR="00DD4504" w:rsidRPr="00864EE2">
          <w:rPr>
            <w:rFonts w:ascii="Consolas" w:hAnsi="Consolas"/>
            <w:sz w:val="20"/>
            <w:szCs w:val="20"/>
            <w:rPrChange w:id="652" w:author="Walp, Pat" w:date="2023-08-08T09:10:00Z">
              <w:rPr/>
            </w:rPrChange>
          </w:rPr>
          <w:t>(</w:t>
        </w:r>
      </w:ins>
      <w:ins w:id="653" w:author="Walp, Pat" w:date="2023-08-05T15:07:00Z">
        <w:r w:rsidR="00AB0393" w:rsidRPr="00864EE2">
          <w:rPr>
            <w:rFonts w:ascii="Consolas" w:hAnsi="Consolas"/>
            <w:sz w:val="20"/>
            <w:szCs w:val="20"/>
            <w:rPrChange w:id="654" w:author="Walp, Pat" w:date="2023-08-08T09:10:00Z">
              <w:rPr/>
            </w:rPrChange>
          </w:rPr>
          <w:t>NextTime-CurrentTime</w:t>
        </w:r>
      </w:ins>
      <w:ins w:id="655" w:author="Walp, Pat" w:date="2023-08-05T15:43:00Z">
        <w:r w:rsidR="00DD4504" w:rsidRPr="00864EE2">
          <w:rPr>
            <w:rFonts w:ascii="Consolas" w:hAnsi="Consolas"/>
            <w:sz w:val="20"/>
            <w:szCs w:val="20"/>
            <w:rPrChange w:id="656" w:author="Walp, Pat" w:date="2023-08-08T09:10:00Z">
              <w:rPr/>
            </w:rPrChange>
          </w:rPr>
          <w:t>)/10^6</w:t>
        </w:r>
      </w:ins>
      <w:ins w:id="657" w:author="Walp, Pat" w:date="2023-08-05T15:03:00Z">
        <w:r w:rsidR="008C4C3C" w:rsidRPr="00864EE2">
          <w:rPr>
            <w:rFonts w:ascii="Consolas" w:hAnsi="Consolas"/>
            <w:sz w:val="20"/>
            <w:szCs w:val="20"/>
            <w:rPrChange w:id="658" w:author="Walp, Pat" w:date="2023-08-08T09:10:00Z">
              <w:rPr/>
            </w:rPrChange>
          </w:rPr>
          <w:t>)</w:t>
        </w:r>
      </w:ins>
      <w:ins w:id="659" w:author="Walp, Pat" w:date="2023-08-05T16:06:00Z">
        <w:r w:rsidR="00EF082B" w:rsidRPr="00864EE2">
          <w:rPr>
            <w:rFonts w:ascii="Consolas" w:hAnsi="Consolas"/>
            <w:sz w:val="20"/>
            <w:szCs w:val="20"/>
            <w:rPrChange w:id="660" w:author="Walp, Pat" w:date="2023-08-08T09:10:00Z">
              <w:rPr>
                <w:rFonts w:ascii="Consolas" w:hAnsi="Consolas"/>
              </w:rPr>
            </w:rPrChange>
          </w:rPr>
          <w:t>"</w:t>
        </w:r>
      </w:ins>
      <w:ins w:id="661" w:author="Walp, Pat" w:date="2023-08-05T16:14:00Z">
        <w:r w:rsidR="00284ACF" w:rsidRPr="00864EE2">
          <w:rPr>
            <w:rFonts w:ascii="Consolas" w:hAnsi="Consolas"/>
            <w:sz w:val="20"/>
            <w:szCs w:val="20"/>
            <w:rPrChange w:id="662" w:author="Walp, Pat" w:date="2023-08-08T09:10:00Z">
              <w:rPr>
                <w:rFonts w:ascii="Consolas" w:hAnsi="Consolas"/>
              </w:rPr>
            </w:rPrChange>
          </w:rPr>
          <w:t>)</w:t>
        </w:r>
      </w:ins>
    </w:p>
    <w:p w14:paraId="6763B0AF" w14:textId="5310B984" w:rsidR="003773D8" w:rsidRPr="00864EE2" w:rsidRDefault="003773D8">
      <w:pPr>
        <w:pStyle w:val="ListParagraph"/>
        <w:numPr>
          <w:ilvl w:val="0"/>
          <w:numId w:val="6"/>
        </w:numPr>
        <w:rPr>
          <w:ins w:id="663" w:author="Walp, Pat" w:date="2023-08-05T14:59:00Z"/>
          <w:rFonts w:ascii="Consolas" w:hAnsi="Consolas"/>
          <w:sz w:val="20"/>
          <w:szCs w:val="20"/>
          <w:rPrChange w:id="664" w:author="Walp, Pat" w:date="2023-08-08T09:10:00Z">
            <w:rPr>
              <w:ins w:id="665" w:author="Walp, Pat" w:date="2023-08-05T14:59:00Z"/>
            </w:rPr>
          </w:rPrChange>
        </w:rPr>
        <w:pPrChange w:id="666" w:author="Walp, Pat" w:date="2023-08-05T16:04:00Z">
          <w:pPr>
            <w:pStyle w:val="ListParagraph"/>
            <w:numPr>
              <w:ilvl w:val="3"/>
              <w:numId w:val="3"/>
            </w:numPr>
            <w:ind w:left="3240" w:hanging="360"/>
          </w:pPr>
        </w:pPrChange>
      </w:pPr>
      <w:ins w:id="667" w:author="Walp, Pat" w:date="2023-08-05T14:59:00Z">
        <w:r w:rsidRPr="00864EE2">
          <w:rPr>
            <w:rFonts w:ascii="Consolas" w:hAnsi="Consolas"/>
            <w:sz w:val="20"/>
            <w:szCs w:val="20"/>
            <w:rPrChange w:id="668" w:author="Walp, Pat" w:date="2023-08-08T09:10:00Z">
              <w:rPr/>
            </w:rPrChange>
          </w:rPr>
          <w:t>Set NextTime to</w:t>
        </w:r>
      </w:ins>
      <w:ins w:id="669" w:author="Walp, Pat" w:date="2023-08-05T15:00:00Z">
        <w:r w:rsidR="006A6D42" w:rsidRPr="00864EE2">
          <w:rPr>
            <w:rFonts w:ascii="Consolas" w:hAnsi="Consolas"/>
            <w:sz w:val="20"/>
            <w:szCs w:val="20"/>
            <w:rPrChange w:id="670" w:author="Walp, Pat" w:date="2023-08-08T09:10:00Z">
              <w:rPr/>
            </w:rPrChange>
          </w:rPr>
          <w:t xml:space="preserve"> NextTime + LoopPeriod</w:t>
        </w:r>
      </w:ins>
    </w:p>
    <w:p w14:paraId="4851F136" w14:textId="57312CAA" w:rsidR="00522764" w:rsidRPr="00864EE2" w:rsidRDefault="0042753F" w:rsidP="00284ACF">
      <w:pPr>
        <w:pStyle w:val="ListParagraph"/>
        <w:numPr>
          <w:ilvl w:val="1"/>
          <w:numId w:val="3"/>
        </w:numPr>
        <w:rPr>
          <w:ins w:id="671" w:author="Walp, Pat" w:date="2023-08-05T16:14:00Z"/>
          <w:rFonts w:ascii="Consolas" w:hAnsi="Consolas"/>
          <w:sz w:val="20"/>
          <w:szCs w:val="20"/>
        </w:rPr>
      </w:pPr>
      <w:ins w:id="672" w:author="Walp, Pat" w:date="2023-08-05T15:04:00Z">
        <w:r w:rsidRPr="00864EE2">
          <w:rPr>
            <w:rFonts w:ascii="Consolas" w:hAnsi="Consolas"/>
            <w:sz w:val="20"/>
            <w:szCs w:val="20"/>
            <w:rPrChange w:id="673" w:author="Walp, Pat" w:date="2023-08-08T09:10:00Z">
              <w:rPr>
                <w:rFonts w:ascii="Consolas" w:hAnsi="Consolas"/>
              </w:rPr>
            </w:rPrChange>
          </w:rPr>
          <w:t>O</w:t>
        </w:r>
      </w:ins>
      <w:ins w:id="674" w:author="Walp, Pat" w:date="2023-08-05T12:37:00Z">
        <w:r w:rsidR="001E5941" w:rsidRPr="00864EE2">
          <w:rPr>
            <w:rFonts w:ascii="Consolas" w:hAnsi="Consolas"/>
            <w:sz w:val="20"/>
            <w:szCs w:val="20"/>
            <w:rPrChange w:id="675" w:author="Walp, Pat" w:date="2023-08-08T09:10:00Z">
              <w:rPr>
                <w:rFonts w:ascii="Consolas" w:hAnsi="Consolas"/>
              </w:rPr>
            </w:rPrChange>
          </w:rPr>
          <w:t xml:space="preserve">utput CurrentTime, </w:t>
        </w:r>
      </w:ins>
      <w:ins w:id="676" w:author="Walp, Pat" w:date="2023-08-05T15:05:00Z">
        <w:r w:rsidR="003A2B90" w:rsidRPr="00864EE2">
          <w:rPr>
            <w:rFonts w:ascii="Consolas" w:hAnsi="Consolas"/>
            <w:sz w:val="20"/>
            <w:szCs w:val="20"/>
            <w:rPrChange w:id="677" w:author="Walp, Pat" w:date="2023-08-08T09:10:00Z">
              <w:rPr>
                <w:rFonts w:ascii="Consolas" w:hAnsi="Consolas"/>
              </w:rPr>
            </w:rPrChange>
          </w:rPr>
          <w:t xml:space="preserve">then execute the </w:t>
        </w:r>
      </w:ins>
      <w:ins w:id="678" w:author="Walp, Pat" w:date="2023-08-05T12:37:00Z">
        <w:r w:rsidR="001E5941" w:rsidRPr="00864EE2">
          <w:rPr>
            <w:rFonts w:ascii="Consolas" w:hAnsi="Consolas"/>
            <w:sz w:val="20"/>
            <w:szCs w:val="20"/>
            <w:rPrChange w:id="679" w:author="Walp, Pat" w:date="2023-08-08T09:10:00Z">
              <w:rPr>
                <w:rFonts w:ascii="Consolas" w:hAnsi="Consolas"/>
              </w:rPr>
            </w:rPrChange>
          </w:rPr>
          <w:t xml:space="preserve">command </w:t>
        </w:r>
      </w:ins>
      <w:ins w:id="680" w:author="Walp, Pat" w:date="2023-08-05T15:06:00Z">
        <w:r w:rsidR="00D047A6" w:rsidRPr="00864EE2">
          <w:rPr>
            <w:rFonts w:ascii="Consolas" w:hAnsi="Consolas"/>
            <w:sz w:val="20"/>
            <w:szCs w:val="20"/>
            <w:rPrChange w:id="681" w:author="Walp, Pat" w:date="2023-08-08T09:10:00Z">
              <w:rPr>
                <w:rFonts w:ascii="Consolas" w:hAnsi="Consolas"/>
              </w:rPr>
            </w:rPrChange>
          </w:rPr>
          <w:t xml:space="preserve">to </w:t>
        </w:r>
      </w:ins>
      <w:ins w:id="682" w:author="Walp, Pat" w:date="2023-08-05T12:37:00Z">
        <w:r w:rsidR="001E5941" w:rsidRPr="00864EE2">
          <w:rPr>
            <w:rFonts w:ascii="Consolas" w:hAnsi="Consolas"/>
            <w:sz w:val="20"/>
            <w:szCs w:val="20"/>
            <w:rPrChange w:id="683" w:author="Walp, Pat" w:date="2023-08-08T09:10:00Z">
              <w:rPr>
                <w:rFonts w:ascii="Consolas" w:hAnsi="Consolas"/>
              </w:rPr>
            </w:rPrChange>
          </w:rPr>
          <w:t>be iterated</w:t>
        </w:r>
        <w:r w:rsidR="001E5941" w:rsidRPr="00864EE2">
          <w:rPr>
            <w:rFonts w:ascii="Consolas" w:hAnsi="Consolas"/>
            <w:sz w:val="20"/>
            <w:szCs w:val="20"/>
          </w:rPr>
          <w:t>.</w:t>
        </w:r>
      </w:ins>
    </w:p>
    <w:p w14:paraId="18FB8A82" w14:textId="3CA6F857" w:rsidR="00A36615" w:rsidRPr="00104D33" w:rsidRDefault="00A36615" w:rsidP="00104D33">
      <w:ins w:id="684" w:author="Walp, Pat" w:date="2023-08-05T16:15:00Z">
        <w:r>
          <w:t>Note that during the looping, Ctrl-C</w:t>
        </w:r>
        <w:r w:rsidR="003372B1">
          <w:t xml:space="preserve"> exits, and spacebar pauses/unpauses.</w:t>
        </w:r>
      </w:ins>
      <w:ins w:id="685" w:author="Walp, Pat" w:date="2023-08-05T16:16:00Z">
        <w:r w:rsidR="00915559">
          <w:t xml:space="preserve">  Checking for these two </w:t>
        </w:r>
      </w:ins>
      <w:ins w:id="686" w:author="Walp, Pat" w:date="2023-08-05T16:17:00Z">
        <w:r w:rsidR="00915559">
          <w:t xml:space="preserve">inputs </w:t>
        </w:r>
        <w:r w:rsidR="00BC6339">
          <w:t>should happen just once per loop, at the top of each iteration</w:t>
        </w:r>
        <w:r w:rsidR="003F10BC">
          <w:t xml:space="preserve"> (labelled "Begin Iteration" in the above).</w:t>
        </w:r>
      </w:ins>
    </w:p>
    <w:sectPr w:rsidR="00A36615" w:rsidRPr="0010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panose1 w:val="00000000000000000000"/>
    <w:charset w:val="00"/>
    <w:family w:val="auto"/>
    <w:pitch w:val="variable"/>
    <w:sig w:usb0="A0000287" w:usb1="00000000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248"/>
    <w:multiLevelType w:val="hybridMultilevel"/>
    <w:tmpl w:val="4986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B0E"/>
    <w:multiLevelType w:val="hybridMultilevel"/>
    <w:tmpl w:val="20DE27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C6C17"/>
    <w:multiLevelType w:val="hybridMultilevel"/>
    <w:tmpl w:val="D63A110C"/>
    <w:lvl w:ilvl="0" w:tplc="B5E23FD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C6E5D"/>
    <w:multiLevelType w:val="hybridMultilevel"/>
    <w:tmpl w:val="14F2EF7A"/>
    <w:lvl w:ilvl="0" w:tplc="D28852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0040A9"/>
    <w:multiLevelType w:val="hybridMultilevel"/>
    <w:tmpl w:val="9EA6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A89"/>
    <w:multiLevelType w:val="hybridMultilevel"/>
    <w:tmpl w:val="A5B230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2A1B41"/>
    <w:multiLevelType w:val="hybridMultilevel"/>
    <w:tmpl w:val="8648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A7AD2"/>
    <w:multiLevelType w:val="hybridMultilevel"/>
    <w:tmpl w:val="4732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79FE"/>
    <w:multiLevelType w:val="hybridMultilevel"/>
    <w:tmpl w:val="898437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1B0219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859682">
    <w:abstractNumId w:val="6"/>
  </w:num>
  <w:num w:numId="2" w16cid:durableId="989749771">
    <w:abstractNumId w:val="0"/>
  </w:num>
  <w:num w:numId="3" w16cid:durableId="306521360">
    <w:abstractNumId w:val="8"/>
  </w:num>
  <w:num w:numId="4" w16cid:durableId="645624374">
    <w:abstractNumId w:val="2"/>
  </w:num>
  <w:num w:numId="5" w16cid:durableId="332950698">
    <w:abstractNumId w:val="1"/>
  </w:num>
  <w:num w:numId="6" w16cid:durableId="1494491863">
    <w:abstractNumId w:val="3"/>
  </w:num>
  <w:num w:numId="7" w16cid:durableId="768895297">
    <w:abstractNumId w:val="5"/>
  </w:num>
  <w:num w:numId="8" w16cid:durableId="1587374762">
    <w:abstractNumId w:val="7"/>
  </w:num>
  <w:num w:numId="9" w16cid:durableId="189958714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lp, Pat">
    <w15:presenceInfo w15:providerId="AD" w15:userId="S::Pat.Walp@karlstorz.com::b8548c6a-c067-4e3f-ab95-210c2abe16f5"/>
  </w15:person>
  <w15:person w15:author="Polakowski, John">
    <w15:presenceInfo w15:providerId="AD" w15:userId="S::john.polakowski@karlstorz.com::ce242cf0-8046-409c-a84c-51a7e7186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21"/>
    <w:rsid w:val="00014B6B"/>
    <w:rsid w:val="00015687"/>
    <w:rsid w:val="00017EF8"/>
    <w:rsid w:val="000453CC"/>
    <w:rsid w:val="000476A5"/>
    <w:rsid w:val="00055009"/>
    <w:rsid w:val="000556B4"/>
    <w:rsid w:val="00055D69"/>
    <w:rsid w:val="00056EC4"/>
    <w:rsid w:val="00057C90"/>
    <w:rsid w:val="00082331"/>
    <w:rsid w:val="00094257"/>
    <w:rsid w:val="0009553A"/>
    <w:rsid w:val="000A31FD"/>
    <w:rsid w:val="000A4607"/>
    <w:rsid w:val="000A706D"/>
    <w:rsid w:val="000A7FF6"/>
    <w:rsid w:val="000B0403"/>
    <w:rsid w:val="000B0FFF"/>
    <w:rsid w:val="000B1A63"/>
    <w:rsid w:val="000B29F2"/>
    <w:rsid w:val="000B461A"/>
    <w:rsid w:val="000E0BED"/>
    <w:rsid w:val="000E525D"/>
    <w:rsid w:val="000E5B02"/>
    <w:rsid w:val="000F2056"/>
    <w:rsid w:val="000F39C1"/>
    <w:rsid w:val="000F4E4B"/>
    <w:rsid w:val="0010172D"/>
    <w:rsid w:val="00101A5C"/>
    <w:rsid w:val="00102827"/>
    <w:rsid w:val="001029CA"/>
    <w:rsid w:val="00104D33"/>
    <w:rsid w:val="00105F8F"/>
    <w:rsid w:val="00110DC9"/>
    <w:rsid w:val="00111D3E"/>
    <w:rsid w:val="00115691"/>
    <w:rsid w:val="0012096B"/>
    <w:rsid w:val="00120C18"/>
    <w:rsid w:val="00121868"/>
    <w:rsid w:val="001225CF"/>
    <w:rsid w:val="001304BA"/>
    <w:rsid w:val="00133444"/>
    <w:rsid w:val="00134562"/>
    <w:rsid w:val="001426EA"/>
    <w:rsid w:val="00147375"/>
    <w:rsid w:val="00150071"/>
    <w:rsid w:val="00152EA0"/>
    <w:rsid w:val="00154FD3"/>
    <w:rsid w:val="001562DF"/>
    <w:rsid w:val="00164A16"/>
    <w:rsid w:val="00167FC1"/>
    <w:rsid w:val="001705EA"/>
    <w:rsid w:val="00172C79"/>
    <w:rsid w:val="001741CE"/>
    <w:rsid w:val="00175FFC"/>
    <w:rsid w:val="001800B8"/>
    <w:rsid w:val="0019116D"/>
    <w:rsid w:val="00193A76"/>
    <w:rsid w:val="00195DCD"/>
    <w:rsid w:val="001A3903"/>
    <w:rsid w:val="001A5C21"/>
    <w:rsid w:val="001A5DB1"/>
    <w:rsid w:val="001B104F"/>
    <w:rsid w:val="001B584B"/>
    <w:rsid w:val="001C098C"/>
    <w:rsid w:val="001C15D2"/>
    <w:rsid w:val="001C3C06"/>
    <w:rsid w:val="001C58AA"/>
    <w:rsid w:val="001D0549"/>
    <w:rsid w:val="001D4184"/>
    <w:rsid w:val="001D667B"/>
    <w:rsid w:val="001D68EB"/>
    <w:rsid w:val="001E1428"/>
    <w:rsid w:val="001E286B"/>
    <w:rsid w:val="001E4536"/>
    <w:rsid w:val="001E53D5"/>
    <w:rsid w:val="001E5941"/>
    <w:rsid w:val="001E595E"/>
    <w:rsid w:val="001F1375"/>
    <w:rsid w:val="001F2FCE"/>
    <w:rsid w:val="001F3AC6"/>
    <w:rsid w:val="001F4D01"/>
    <w:rsid w:val="001F6A00"/>
    <w:rsid w:val="0021362C"/>
    <w:rsid w:val="00216850"/>
    <w:rsid w:val="0021790B"/>
    <w:rsid w:val="002245B1"/>
    <w:rsid w:val="00231099"/>
    <w:rsid w:val="002339A5"/>
    <w:rsid w:val="002379D9"/>
    <w:rsid w:val="00242D75"/>
    <w:rsid w:val="00244283"/>
    <w:rsid w:val="00250A71"/>
    <w:rsid w:val="00250F6C"/>
    <w:rsid w:val="00250FDF"/>
    <w:rsid w:val="0025541D"/>
    <w:rsid w:val="00257A3F"/>
    <w:rsid w:val="00257FB4"/>
    <w:rsid w:val="00264F8C"/>
    <w:rsid w:val="00272C6C"/>
    <w:rsid w:val="002739F2"/>
    <w:rsid w:val="00274805"/>
    <w:rsid w:val="0027768E"/>
    <w:rsid w:val="00284ACF"/>
    <w:rsid w:val="00290571"/>
    <w:rsid w:val="002971F0"/>
    <w:rsid w:val="002A0251"/>
    <w:rsid w:val="002A79CB"/>
    <w:rsid w:val="002B22B5"/>
    <w:rsid w:val="002B35EB"/>
    <w:rsid w:val="002C491E"/>
    <w:rsid w:val="002C5452"/>
    <w:rsid w:val="002C7121"/>
    <w:rsid w:val="002D10FC"/>
    <w:rsid w:val="002D1ADC"/>
    <w:rsid w:val="002D29FF"/>
    <w:rsid w:val="002D4056"/>
    <w:rsid w:val="002D5BAE"/>
    <w:rsid w:val="002D615C"/>
    <w:rsid w:val="002D67FB"/>
    <w:rsid w:val="002E1DC3"/>
    <w:rsid w:val="002E6D02"/>
    <w:rsid w:val="002F08C3"/>
    <w:rsid w:val="00301161"/>
    <w:rsid w:val="003020A4"/>
    <w:rsid w:val="00302C1B"/>
    <w:rsid w:val="003054C5"/>
    <w:rsid w:val="00306225"/>
    <w:rsid w:val="00307DC8"/>
    <w:rsid w:val="00310BF3"/>
    <w:rsid w:val="0031350C"/>
    <w:rsid w:val="00317A70"/>
    <w:rsid w:val="0032168A"/>
    <w:rsid w:val="00324E53"/>
    <w:rsid w:val="003256E8"/>
    <w:rsid w:val="00327096"/>
    <w:rsid w:val="0032771B"/>
    <w:rsid w:val="003341BC"/>
    <w:rsid w:val="003372B1"/>
    <w:rsid w:val="00340AD3"/>
    <w:rsid w:val="00341A95"/>
    <w:rsid w:val="00342E75"/>
    <w:rsid w:val="00345EA7"/>
    <w:rsid w:val="0035664B"/>
    <w:rsid w:val="003629A5"/>
    <w:rsid w:val="00365D1B"/>
    <w:rsid w:val="00373376"/>
    <w:rsid w:val="00374B90"/>
    <w:rsid w:val="00374CAA"/>
    <w:rsid w:val="0037648E"/>
    <w:rsid w:val="003773D3"/>
    <w:rsid w:val="003773D8"/>
    <w:rsid w:val="00394A33"/>
    <w:rsid w:val="003A0FF3"/>
    <w:rsid w:val="003A16F6"/>
    <w:rsid w:val="003A2B90"/>
    <w:rsid w:val="003A2D7D"/>
    <w:rsid w:val="003A484F"/>
    <w:rsid w:val="003B3143"/>
    <w:rsid w:val="003B596F"/>
    <w:rsid w:val="003B72BA"/>
    <w:rsid w:val="003C0369"/>
    <w:rsid w:val="003C30B6"/>
    <w:rsid w:val="003C3337"/>
    <w:rsid w:val="003C39ED"/>
    <w:rsid w:val="003E0536"/>
    <w:rsid w:val="003E4561"/>
    <w:rsid w:val="003E6530"/>
    <w:rsid w:val="003F0BF9"/>
    <w:rsid w:val="003F10BC"/>
    <w:rsid w:val="003F1C3A"/>
    <w:rsid w:val="00400701"/>
    <w:rsid w:val="004015E6"/>
    <w:rsid w:val="004027E2"/>
    <w:rsid w:val="00402DE7"/>
    <w:rsid w:val="0040441B"/>
    <w:rsid w:val="004070D0"/>
    <w:rsid w:val="00413689"/>
    <w:rsid w:val="00414E32"/>
    <w:rsid w:val="0041619C"/>
    <w:rsid w:val="0042350C"/>
    <w:rsid w:val="00425519"/>
    <w:rsid w:val="0042753F"/>
    <w:rsid w:val="004305E3"/>
    <w:rsid w:val="0043408C"/>
    <w:rsid w:val="00434F7E"/>
    <w:rsid w:val="004355DA"/>
    <w:rsid w:val="004367DD"/>
    <w:rsid w:val="00437790"/>
    <w:rsid w:val="00437C38"/>
    <w:rsid w:val="00443DE7"/>
    <w:rsid w:val="004455F4"/>
    <w:rsid w:val="00455DB6"/>
    <w:rsid w:val="00464634"/>
    <w:rsid w:val="00473462"/>
    <w:rsid w:val="0048159A"/>
    <w:rsid w:val="00482D41"/>
    <w:rsid w:val="004914FB"/>
    <w:rsid w:val="0049491D"/>
    <w:rsid w:val="00497F2C"/>
    <w:rsid w:val="004A25B8"/>
    <w:rsid w:val="004A3039"/>
    <w:rsid w:val="004A6A15"/>
    <w:rsid w:val="004B1406"/>
    <w:rsid w:val="004B1683"/>
    <w:rsid w:val="004B2416"/>
    <w:rsid w:val="004B49A8"/>
    <w:rsid w:val="004C17A5"/>
    <w:rsid w:val="004C26C7"/>
    <w:rsid w:val="004C6A13"/>
    <w:rsid w:val="004D01E2"/>
    <w:rsid w:val="004D2BBC"/>
    <w:rsid w:val="004D4858"/>
    <w:rsid w:val="004E240C"/>
    <w:rsid w:val="004E28C4"/>
    <w:rsid w:val="004E67E2"/>
    <w:rsid w:val="004E6A95"/>
    <w:rsid w:val="004F456B"/>
    <w:rsid w:val="00522764"/>
    <w:rsid w:val="005266EF"/>
    <w:rsid w:val="00533E72"/>
    <w:rsid w:val="00556BA6"/>
    <w:rsid w:val="00561407"/>
    <w:rsid w:val="00562F6D"/>
    <w:rsid w:val="0056447A"/>
    <w:rsid w:val="00564616"/>
    <w:rsid w:val="005646C8"/>
    <w:rsid w:val="00565AFC"/>
    <w:rsid w:val="00570DD2"/>
    <w:rsid w:val="00572607"/>
    <w:rsid w:val="00585947"/>
    <w:rsid w:val="00591415"/>
    <w:rsid w:val="00594A61"/>
    <w:rsid w:val="005956D9"/>
    <w:rsid w:val="00595F57"/>
    <w:rsid w:val="005A2353"/>
    <w:rsid w:val="005A261D"/>
    <w:rsid w:val="005B1343"/>
    <w:rsid w:val="005B5168"/>
    <w:rsid w:val="005B5A9A"/>
    <w:rsid w:val="005B60D5"/>
    <w:rsid w:val="005C0281"/>
    <w:rsid w:val="005C1374"/>
    <w:rsid w:val="005C59CC"/>
    <w:rsid w:val="005D2402"/>
    <w:rsid w:val="005D42B0"/>
    <w:rsid w:val="005D5994"/>
    <w:rsid w:val="005E00EE"/>
    <w:rsid w:val="005E1102"/>
    <w:rsid w:val="005E2F41"/>
    <w:rsid w:val="005E3521"/>
    <w:rsid w:val="005E3742"/>
    <w:rsid w:val="005E423A"/>
    <w:rsid w:val="005E7B2E"/>
    <w:rsid w:val="005F5A57"/>
    <w:rsid w:val="005F6447"/>
    <w:rsid w:val="005F7615"/>
    <w:rsid w:val="00605980"/>
    <w:rsid w:val="006063F1"/>
    <w:rsid w:val="00607B57"/>
    <w:rsid w:val="0061250D"/>
    <w:rsid w:val="0061284F"/>
    <w:rsid w:val="0061330A"/>
    <w:rsid w:val="00615E8C"/>
    <w:rsid w:val="00615F68"/>
    <w:rsid w:val="00622CD7"/>
    <w:rsid w:val="00623E74"/>
    <w:rsid w:val="00640634"/>
    <w:rsid w:val="00642361"/>
    <w:rsid w:val="006475B7"/>
    <w:rsid w:val="00654644"/>
    <w:rsid w:val="00654EFD"/>
    <w:rsid w:val="0065533F"/>
    <w:rsid w:val="006554BE"/>
    <w:rsid w:val="00660A7E"/>
    <w:rsid w:val="006739FF"/>
    <w:rsid w:val="006753C6"/>
    <w:rsid w:val="006829BD"/>
    <w:rsid w:val="00683685"/>
    <w:rsid w:val="00692A86"/>
    <w:rsid w:val="006931D9"/>
    <w:rsid w:val="00695195"/>
    <w:rsid w:val="00695270"/>
    <w:rsid w:val="00697D8A"/>
    <w:rsid w:val="006A0F54"/>
    <w:rsid w:val="006A2552"/>
    <w:rsid w:val="006A36D9"/>
    <w:rsid w:val="006A6D42"/>
    <w:rsid w:val="006B0F84"/>
    <w:rsid w:val="006B1FF6"/>
    <w:rsid w:val="006C0371"/>
    <w:rsid w:val="006C156D"/>
    <w:rsid w:val="006C5A6F"/>
    <w:rsid w:val="006C62E0"/>
    <w:rsid w:val="006D140D"/>
    <w:rsid w:val="006E0510"/>
    <w:rsid w:val="006E2314"/>
    <w:rsid w:val="006F16EA"/>
    <w:rsid w:val="006F2B93"/>
    <w:rsid w:val="00701A24"/>
    <w:rsid w:val="00702652"/>
    <w:rsid w:val="00704F13"/>
    <w:rsid w:val="00706667"/>
    <w:rsid w:val="00724E4C"/>
    <w:rsid w:val="007304B5"/>
    <w:rsid w:val="00732384"/>
    <w:rsid w:val="00735DF5"/>
    <w:rsid w:val="00740385"/>
    <w:rsid w:val="00742A2F"/>
    <w:rsid w:val="00744703"/>
    <w:rsid w:val="007448BE"/>
    <w:rsid w:val="00746424"/>
    <w:rsid w:val="00750671"/>
    <w:rsid w:val="00753055"/>
    <w:rsid w:val="00754E16"/>
    <w:rsid w:val="00757A2D"/>
    <w:rsid w:val="007621E5"/>
    <w:rsid w:val="00765ACC"/>
    <w:rsid w:val="007703E2"/>
    <w:rsid w:val="00776DE1"/>
    <w:rsid w:val="00785A81"/>
    <w:rsid w:val="00795165"/>
    <w:rsid w:val="007969E7"/>
    <w:rsid w:val="007A4B2E"/>
    <w:rsid w:val="007B0603"/>
    <w:rsid w:val="007B2613"/>
    <w:rsid w:val="007B284F"/>
    <w:rsid w:val="007B4BB7"/>
    <w:rsid w:val="007C3568"/>
    <w:rsid w:val="007C3603"/>
    <w:rsid w:val="007C4323"/>
    <w:rsid w:val="007C5AA9"/>
    <w:rsid w:val="007D561F"/>
    <w:rsid w:val="007D6794"/>
    <w:rsid w:val="007E6D4B"/>
    <w:rsid w:val="007F43DB"/>
    <w:rsid w:val="00803B31"/>
    <w:rsid w:val="008041E7"/>
    <w:rsid w:val="0080687A"/>
    <w:rsid w:val="00807039"/>
    <w:rsid w:val="00813453"/>
    <w:rsid w:val="00814BAA"/>
    <w:rsid w:val="00817B95"/>
    <w:rsid w:val="00824828"/>
    <w:rsid w:val="00827460"/>
    <w:rsid w:val="008305E4"/>
    <w:rsid w:val="00843100"/>
    <w:rsid w:val="00852F16"/>
    <w:rsid w:val="00853C33"/>
    <w:rsid w:val="008615EE"/>
    <w:rsid w:val="00863B7E"/>
    <w:rsid w:val="0086478C"/>
    <w:rsid w:val="00864EE2"/>
    <w:rsid w:val="00874765"/>
    <w:rsid w:val="0088290C"/>
    <w:rsid w:val="00886F84"/>
    <w:rsid w:val="008A6BCA"/>
    <w:rsid w:val="008A6DFA"/>
    <w:rsid w:val="008A7855"/>
    <w:rsid w:val="008B18F3"/>
    <w:rsid w:val="008B4D07"/>
    <w:rsid w:val="008C1E83"/>
    <w:rsid w:val="008C43FA"/>
    <w:rsid w:val="008C4C3C"/>
    <w:rsid w:val="008D0DB6"/>
    <w:rsid w:val="008D0F4C"/>
    <w:rsid w:val="008D2748"/>
    <w:rsid w:val="008D328A"/>
    <w:rsid w:val="008E2698"/>
    <w:rsid w:val="008E37FE"/>
    <w:rsid w:val="008E6E54"/>
    <w:rsid w:val="008E7380"/>
    <w:rsid w:val="008F00A4"/>
    <w:rsid w:val="008F4307"/>
    <w:rsid w:val="008F5640"/>
    <w:rsid w:val="00903801"/>
    <w:rsid w:val="0091257F"/>
    <w:rsid w:val="009136D9"/>
    <w:rsid w:val="00915559"/>
    <w:rsid w:val="00915C21"/>
    <w:rsid w:val="00917C8A"/>
    <w:rsid w:val="00923B2F"/>
    <w:rsid w:val="00932298"/>
    <w:rsid w:val="009379D7"/>
    <w:rsid w:val="00942579"/>
    <w:rsid w:val="00946A9D"/>
    <w:rsid w:val="00953A85"/>
    <w:rsid w:val="0095630C"/>
    <w:rsid w:val="0096310F"/>
    <w:rsid w:val="00965A91"/>
    <w:rsid w:val="009704FC"/>
    <w:rsid w:val="00975143"/>
    <w:rsid w:val="00980493"/>
    <w:rsid w:val="00982B8C"/>
    <w:rsid w:val="00986815"/>
    <w:rsid w:val="00987115"/>
    <w:rsid w:val="00994B1C"/>
    <w:rsid w:val="00996A08"/>
    <w:rsid w:val="00997E82"/>
    <w:rsid w:val="009A14CF"/>
    <w:rsid w:val="009A2FD2"/>
    <w:rsid w:val="009A60CB"/>
    <w:rsid w:val="009A7CC9"/>
    <w:rsid w:val="009C054F"/>
    <w:rsid w:val="009C258A"/>
    <w:rsid w:val="009C4A17"/>
    <w:rsid w:val="009C5429"/>
    <w:rsid w:val="009D190B"/>
    <w:rsid w:val="009D258A"/>
    <w:rsid w:val="009D50D2"/>
    <w:rsid w:val="009E5ABA"/>
    <w:rsid w:val="009F0285"/>
    <w:rsid w:val="009F2ED7"/>
    <w:rsid w:val="009F7257"/>
    <w:rsid w:val="009F7CDA"/>
    <w:rsid w:val="00A001A9"/>
    <w:rsid w:val="00A06E41"/>
    <w:rsid w:val="00A113AE"/>
    <w:rsid w:val="00A11985"/>
    <w:rsid w:val="00A14028"/>
    <w:rsid w:val="00A170F4"/>
    <w:rsid w:val="00A224AB"/>
    <w:rsid w:val="00A258B6"/>
    <w:rsid w:val="00A27F67"/>
    <w:rsid w:val="00A34D0B"/>
    <w:rsid w:val="00A36615"/>
    <w:rsid w:val="00A423AA"/>
    <w:rsid w:val="00A45C4D"/>
    <w:rsid w:val="00A5029E"/>
    <w:rsid w:val="00A56122"/>
    <w:rsid w:val="00A57844"/>
    <w:rsid w:val="00A7583F"/>
    <w:rsid w:val="00A827C1"/>
    <w:rsid w:val="00A8287E"/>
    <w:rsid w:val="00A92286"/>
    <w:rsid w:val="00A93E2D"/>
    <w:rsid w:val="00A95CCA"/>
    <w:rsid w:val="00AA484E"/>
    <w:rsid w:val="00AA64DC"/>
    <w:rsid w:val="00AB0393"/>
    <w:rsid w:val="00AB398D"/>
    <w:rsid w:val="00AB66DA"/>
    <w:rsid w:val="00AB6785"/>
    <w:rsid w:val="00AC08C4"/>
    <w:rsid w:val="00AC17BA"/>
    <w:rsid w:val="00AC31D2"/>
    <w:rsid w:val="00AC41E7"/>
    <w:rsid w:val="00AD13D7"/>
    <w:rsid w:val="00AD5333"/>
    <w:rsid w:val="00AD586E"/>
    <w:rsid w:val="00AD7361"/>
    <w:rsid w:val="00AD7561"/>
    <w:rsid w:val="00AE021E"/>
    <w:rsid w:val="00AE0973"/>
    <w:rsid w:val="00AE239A"/>
    <w:rsid w:val="00AE54DD"/>
    <w:rsid w:val="00AF3DB6"/>
    <w:rsid w:val="00AF417F"/>
    <w:rsid w:val="00AF6E6D"/>
    <w:rsid w:val="00AF7049"/>
    <w:rsid w:val="00B02D62"/>
    <w:rsid w:val="00B10938"/>
    <w:rsid w:val="00B12BBD"/>
    <w:rsid w:val="00B274A8"/>
    <w:rsid w:val="00B3495A"/>
    <w:rsid w:val="00B36F97"/>
    <w:rsid w:val="00B46B82"/>
    <w:rsid w:val="00B51E25"/>
    <w:rsid w:val="00B54B7F"/>
    <w:rsid w:val="00B60FE1"/>
    <w:rsid w:val="00B64FBA"/>
    <w:rsid w:val="00B742B9"/>
    <w:rsid w:val="00B7442F"/>
    <w:rsid w:val="00B772BF"/>
    <w:rsid w:val="00B91DB3"/>
    <w:rsid w:val="00B925FE"/>
    <w:rsid w:val="00B92D25"/>
    <w:rsid w:val="00B939FF"/>
    <w:rsid w:val="00B973D6"/>
    <w:rsid w:val="00B97971"/>
    <w:rsid w:val="00BA0152"/>
    <w:rsid w:val="00BA3F8C"/>
    <w:rsid w:val="00BB29B0"/>
    <w:rsid w:val="00BB3034"/>
    <w:rsid w:val="00BC0ED3"/>
    <w:rsid w:val="00BC3E42"/>
    <w:rsid w:val="00BC4400"/>
    <w:rsid w:val="00BC4D0C"/>
    <w:rsid w:val="00BC6339"/>
    <w:rsid w:val="00BC6B64"/>
    <w:rsid w:val="00BC72AB"/>
    <w:rsid w:val="00BC7DD6"/>
    <w:rsid w:val="00BD6BD5"/>
    <w:rsid w:val="00BD701E"/>
    <w:rsid w:val="00C0031E"/>
    <w:rsid w:val="00C02B02"/>
    <w:rsid w:val="00C061D2"/>
    <w:rsid w:val="00C125B6"/>
    <w:rsid w:val="00C12D11"/>
    <w:rsid w:val="00C1305F"/>
    <w:rsid w:val="00C179C8"/>
    <w:rsid w:val="00C2287D"/>
    <w:rsid w:val="00C235DF"/>
    <w:rsid w:val="00C25B99"/>
    <w:rsid w:val="00C34BA0"/>
    <w:rsid w:val="00C436F9"/>
    <w:rsid w:val="00C44952"/>
    <w:rsid w:val="00C5133C"/>
    <w:rsid w:val="00C539B0"/>
    <w:rsid w:val="00C55DF3"/>
    <w:rsid w:val="00C645F1"/>
    <w:rsid w:val="00C709CC"/>
    <w:rsid w:val="00C722B0"/>
    <w:rsid w:val="00C72D47"/>
    <w:rsid w:val="00C72FA8"/>
    <w:rsid w:val="00C74034"/>
    <w:rsid w:val="00C80256"/>
    <w:rsid w:val="00C80418"/>
    <w:rsid w:val="00C82425"/>
    <w:rsid w:val="00C87CE4"/>
    <w:rsid w:val="00C90158"/>
    <w:rsid w:val="00C936E6"/>
    <w:rsid w:val="00C93835"/>
    <w:rsid w:val="00C96771"/>
    <w:rsid w:val="00CA1732"/>
    <w:rsid w:val="00CA51B1"/>
    <w:rsid w:val="00CB3488"/>
    <w:rsid w:val="00CB6CC0"/>
    <w:rsid w:val="00CC207D"/>
    <w:rsid w:val="00CC4F40"/>
    <w:rsid w:val="00CC7FA4"/>
    <w:rsid w:val="00CD0545"/>
    <w:rsid w:val="00CE5B82"/>
    <w:rsid w:val="00CF01A6"/>
    <w:rsid w:val="00CF0994"/>
    <w:rsid w:val="00CF2E73"/>
    <w:rsid w:val="00CF5F20"/>
    <w:rsid w:val="00CF70A0"/>
    <w:rsid w:val="00CF77A5"/>
    <w:rsid w:val="00D02D70"/>
    <w:rsid w:val="00D047A6"/>
    <w:rsid w:val="00D24422"/>
    <w:rsid w:val="00D2486B"/>
    <w:rsid w:val="00D301B0"/>
    <w:rsid w:val="00D30F32"/>
    <w:rsid w:val="00D3636F"/>
    <w:rsid w:val="00D45103"/>
    <w:rsid w:val="00D47D58"/>
    <w:rsid w:val="00D56A30"/>
    <w:rsid w:val="00D60107"/>
    <w:rsid w:val="00D70DAF"/>
    <w:rsid w:val="00D762B7"/>
    <w:rsid w:val="00D829EF"/>
    <w:rsid w:val="00D95087"/>
    <w:rsid w:val="00D96F7A"/>
    <w:rsid w:val="00DA1FEB"/>
    <w:rsid w:val="00DA340C"/>
    <w:rsid w:val="00DA40B0"/>
    <w:rsid w:val="00DA52E6"/>
    <w:rsid w:val="00DB1DBE"/>
    <w:rsid w:val="00DB67EE"/>
    <w:rsid w:val="00DC08F3"/>
    <w:rsid w:val="00DC1433"/>
    <w:rsid w:val="00DC6921"/>
    <w:rsid w:val="00DC6BAF"/>
    <w:rsid w:val="00DD06B0"/>
    <w:rsid w:val="00DD15F2"/>
    <w:rsid w:val="00DD2C67"/>
    <w:rsid w:val="00DD4504"/>
    <w:rsid w:val="00DD5C14"/>
    <w:rsid w:val="00DE0DC1"/>
    <w:rsid w:val="00DE1A28"/>
    <w:rsid w:val="00DE32D6"/>
    <w:rsid w:val="00DE50CB"/>
    <w:rsid w:val="00DE6487"/>
    <w:rsid w:val="00DF2BA2"/>
    <w:rsid w:val="00E046B8"/>
    <w:rsid w:val="00E051F5"/>
    <w:rsid w:val="00E13DF7"/>
    <w:rsid w:val="00E17F00"/>
    <w:rsid w:val="00E24541"/>
    <w:rsid w:val="00E24559"/>
    <w:rsid w:val="00E24BBB"/>
    <w:rsid w:val="00E26274"/>
    <w:rsid w:val="00E3326E"/>
    <w:rsid w:val="00E363D1"/>
    <w:rsid w:val="00E43013"/>
    <w:rsid w:val="00E4401F"/>
    <w:rsid w:val="00E4602B"/>
    <w:rsid w:val="00E46BA2"/>
    <w:rsid w:val="00E501B9"/>
    <w:rsid w:val="00E56366"/>
    <w:rsid w:val="00E567C2"/>
    <w:rsid w:val="00E648CA"/>
    <w:rsid w:val="00E83939"/>
    <w:rsid w:val="00E8537C"/>
    <w:rsid w:val="00E91B13"/>
    <w:rsid w:val="00E92886"/>
    <w:rsid w:val="00E93CB2"/>
    <w:rsid w:val="00E95300"/>
    <w:rsid w:val="00E97DA9"/>
    <w:rsid w:val="00EC0D7D"/>
    <w:rsid w:val="00EC6FAB"/>
    <w:rsid w:val="00ED24CB"/>
    <w:rsid w:val="00EE0211"/>
    <w:rsid w:val="00EE202D"/>
    <w:rsid w:val="00EF082B"/>
    <w:rsid w:val="00EF2A38"/>
    <w:rsid w:val="00EF4B1E"/>
    <w:rsid w:val="00EF569A"/>
    <w:rsid w:val="00EF5CE4"/>
    <w:rsid w:val="00EF6447"/>
    <w:rsid w:val="00EF7468"/>
    <w:rsid w:val="00F008CB"/>
    <w:rsid w:val="00F0661C"/>
    <w:rsid w:val="00F06E59"/>
    <w:rsid w:val="00F12242"/>
    <w:rsid w:val="00F22987"/>
    <w:rsid w:val="00F3029A"/>
    <w:rsid w:val="00F33999"/>
    <w:rsid w:val="00F408AA"/>
    <w:rsid w:val="00F4539F"/>
    <w:rsid w:val="00F5786E"/>
    <w:rsid w:val="00F60DFE"/>
    <w:rsid w:val="00F6493C"/>
    <w:rsid w:val="00F75E30"/>
    <w:rsid w:val="00F7702C"/>
    <w:rsid w:val="00F77A5A"/>
    <w:rsid w:val="00F9062F"/>
    <w:rsid w:val="00F95FC5"/>
    <w:rsid w:val="00FA28FB"/>
    <w:rsid w:val="00FA6C3E"/>
    <w:rsid w:val="00FA7893"/>
    <w:rsid w:val="00FB14E3"/>
    <w:rsid w:val="00FB29E2"/>
    <w:rsid w:val="00FB5C49"/>
    <w:rsid w:val="00FB75E9"/>
    <w:rsid w:val="00FC0D25"/>
    <w:rsid w:val="00FC52E1"/>
    <w:rsid w:val="00FC5C77"/>
    <w:rsid w:val="00FD0110"/>
    <w:rsid w:val="00FE1434"/>
    <w:rsid w:val="00FE7BBA"/>
    <w:rsid w:val="00FF05E6"/>
    <w:rsid w:val="00FF1D6A"/>
    <w:rsid w:val="00FF71CB"/>
    <w:rsid w:val="09A4FE40"/>
    <w:rsid w:val="0F437B85"/>
    <w:rsid w:val="1513E4AC"/>
    <w:rsid w:val="1B683FDF"/>
    <w:rsid w:val="233556D8"/>
    <w:rsid w:val="24FE783F"/>
    <w:rsid w:val="26AB4F28"/>
    <w:rsid w:val="2C7A0B22"/>
    <w:rsid w:val="30A62C95"/>
    <w:rsid w:val="37F8FDE4"/>
    <w:rsid w:val="387CB934"/>
    <w:rsid w:val="3B8503C1"/>
    <w:rsid w:val="4241D8F3"/>
    <w:rsid w:val="4EE5F189"/>
    <w:rsid w:val="51B8BC88"/>
    <w:rsid w:val="56031C08"/>
    <w:rsid w:val="5647916F"/>
    <w:rsid w:val="58B3BB4A"/>
    <w:rsid w:val="66574FF2"/>
    <w:rsid w:val="717B721B"/>
    <w:rsid w:val="72788520"/>
    <w:rsid w:val="74A92317"/>
    <w:rsid w:val="75F4FF5C"/>
    <w:rsid w:val="7AE8BE37"/>
    <w:rsid w:val="7B74F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876B"/>
  <w15:chartTrackingRefBased/>
  <w15:docId w15:val="{3B8A8CB4-36F1-4FDB-9743-3E4BE3A2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06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5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C5A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F6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4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6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4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5BFC33EF4064E8A878F2656119983" ma:contentTypeVersion="19" ma:contentTypeDescription="Create a new document." ma:contentTypeScope="" ma:versionID="d2ece51d31d82174670979d3fa5ba620">
  <xsd:schema xmlns:xsd="http://www.w3.org/2001/XMLSchema" xmlns:xs="http://www.w3.org/2001/XMLSchema" xmlns:p="http://schemas.microsoft.com/office/2006/metadata/properties" xmlns:ns2="3eb4c8f2-5d1f-4ac4-85dc-6415601fcce0" xmlns:ns3="7b414e43-b5fa-4ff8-ace1-d8407eb68a93" targetNamespace="http://schemas.microsoft.com/office/2006/metadata/properties" ma:root="true" ma:fieldsID="01f20fb494c537a6071fdc6ed0f244ab" ns2:_="" ns3:_="">
    <xsd:import namespace="3eb4c8f2-5d1f-4ac4-85dc-6415601fcce0"/>
    <xsd:import namespace="7b414e43-b5fa-4ff8-ace1-d8407eb68a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da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4c8f2-5d1f-4ac4-85dc-6415601f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c073e61-e69f-4aa7-a339-6f08cddd6e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ate" ma:index="24" nillable="true" ma:displayName="date" ma:format="DateTime" ma:internalName="date">
      <xsd:simpleType>
        <xsd:restriction base="dms:DateTim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4e43-b5fa-4ff8-ace1-d8407eb68a9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a21493-d59c-400b-bfec-f1d9150501ef}" ma:internalName="TaxCatchAll" ma:showField="CatchAllData" ma:web="7b414e43-b5fa-4ff8-ace1-d8407eb68a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b4c8f2-5d1f-4ac4-85dc-6415601fcce0">
      <Terms xmlns="http://schemas.microsoft.com/office/infopath/2007/PartnerControls"/>
    </lcf76f155ced4ddcb4097134ff3c332f>
    <TaxCatchAll xmlns="7b414e43-b5fa-4ff8-ace1-d8407eb68a93" xsi:nil="true"/>
    <date xmlns="3eb4c8f2-5d1f-4ac4-85dc-6415601fcc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F61163-63AD-4842-AFCB-DD7EC758A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4c8f2-5d1f-4ac4-85dc-6415601fcce0"/>
    <ds:schemaRef ds:uri="7b414e43-b5fa-4ff8-ace1-d8407eb68a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BAB2A-5244-43D4-A17B-4212100E97ED}">
  <ds:schemaRefs>
    <ds:schemaRef ds:uri="http://schemas.microsoft.com/office/2006/metadata/properties"/>
    <ds:schemaRef ds:uri="http://schemas.microsoft.com/office/infopath/2007/PartnerControls"/>
    <ds:schemaRef ds:uri="3eb4c8f2-5d1f-4ac4-85dc-6415601fcce0"/>
    <ds:schemaRef ds:uri="7b414e43-b5fa-4ff8-ace1-d8407eb68a93"/>
  </ds:schemaRefs>
</ds:datastoreItem>
</file>

<file path=customXml/itemProps3.xml><?xml version="1.0" encoding="utf-8"?>
<ds:datastoreItem xmlns:ds="http://schemas.openxmlformats.org/officeDocument/2006/customXml" ds:itemID="{3D2492CF-41DF-4F16-B666-000AF98251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 STORZ</Company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Walp, Pat</dc:creator>
  <cp:keywords/>
  <dc:description/>
  <cp:lastModifiedBy>Walp, Pat</cp:lastModifiedBy>
  <cp:revision>2</cp:revision>
  <dcterms:created xsi:type="dcterms:W3CDTF">2023-11-09T00:59:00Z</dcterms:created>
  <dcterms:modified xsi:type="dcterms:W3CDTF">2023-11-09T00:59:00Z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0x010100ABE5BFC33EF4064E8A878F2656119983</vt:lpwstr>
  </property>
  <property fmtid="{D5CDD505-2E9C-101B-9397-08002B2CF9AE}" pid="3" name="MediaServiceImageTags">
    <vt:lpwstr/>
  </property>
</Properties>
</file>